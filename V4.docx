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D7F6E" w14:textId="3915FC57" w:rsidR="00B7347A" w:rsidRPr="007E3B33" w:rsidRDefault="00000000">
      <w:pPr>
        <w:pStyle w:val="Corps"/>
        <w:rPr>
          <w:lang w:val="pt-PT"/>
        </w:rPr>
      </w:pPr>
      <w:r>
        <w:rPr>
          <w:rStyle w:val="Aucun"/>
        </w:rPr>
        <w:t>Nos ú</w:t>
      </w:r>
      <w:proofErr w:type="spellStart"/>
      <w:r>
        <w:rPr>
          <w:rStyle w:val="Aucun"/>
          <w:lang w:val="pt-PT"/>
        </w:rPr>
        <w:t>ltimos</w:t>
      </w:r>
      <w:proofErr w:type="spellEnd"/>
      <w:r>
        <w:rPr>
          <w:rStyle w:val="Aucun"/>
          <w:lang w:val="pt-PT"/>
        </w:rPr>
        <w:t xml:space="preserve"> anos, </w:t>
      </w:r>
      <w:r w:rsidR="00290403">
        <w:rPr>
          <w:rStyle w:val="Aucun"/>
          <w:lang w:val="pt-PT"/>
        </w:rPr>
        <w:t xml:space="preserve">o avanço considerável na tecnologia de </w:t>
      </w:r>
      <w:r>
        <w:rPr>
          <w:rStyle w:val="Aucun"/>
          <w:lang w:val="pt-PT"/>
        </w:rPr>
        <w:t xml:space="preserve">reconhecimento </w:t>
      </w:r>
      <w:proofErr w:type="spellStart"/>
      <w:r>
        <w:rPr>
          <w:rStyle w:val="Aucun"/>
          <w:lang w:val="pt-PT"/>
        </w:rPr>
        <w:t>autom</w:t>
      </w:r>
      <w:proofErr w:type="spellEnd"/>
      <w:r>
        <w:rPr>
          <w:rStyle w:val="Aucun"/>
        </w:rPr>
        <w:t>á</w:t>
      </w:r>
      <w:r>
        <w:rPr>
          <w:rStyle w:val="Aucun"/>
          <w:lang w:val="pt-PT"/>
        </w:rPr>
        <w:t>tico da fala (</w:t>
      </w:r>
      <w:r>
        <w:rPr>
          <w:rStyle w:val="Aucun"/>
          <w:i/>
          <w:iCs/>
          <w:lang w:val="pt-PT"/>
        </w:rPr>
        <w:t>ASR</w:t>
      </w:r>
      <w:r>
        <w:rPr>
          <w:rStyle w:val="Aucun"/>
          <w:lang w:val="pt-PT"/>
        </w:rPr>
        <w:t xml:space="preserve">) </w:t>
      </w:r>
      <w:r w:rsidR="00290403">
        <w:rPr>
          <w:rStyle w:val="Aucun"/>
          <w:lang w:val="pt-PT"/>
        </w:rPr>
        <w:t>proporcionou</w:t>
      </w:r>
      <w:r>
        <w:rPr>
          <w:rStyle w:val="Aucun"/>
          <w:lang w:val="pt-PT"/>
        </w:rPr>
        <w:t xml:space="preserve"> novas oportunidades em diversas </w:t>
      </w:r>
      <w:r>
        <w:rPr>
          <w:rStyle w:val="Aucun"/>
        </w:rPr>
        <w:t>á</w:t>
      </w:r>
      <w:proofErr w:type="spellStart"/>
      <w:r>
        <w:rPr>
          <w:rStyle w:val="Aucun"/>
          <w:lang w:val="pt-PT"/>
        </w:rPr>
        <w:t>reas</w:t>
      </w:r>
      <w:proofErr w:type="spellEnd"/>
      <w:r>
        <w:rPr>
          <w:rStyle w:val="Aucun"/>
          <w:lang w:val="pt-PT"/>
        </w:rPr>
        <w:t xml:space="preserve"> de </w:t>
      </w:r>
      <w:proofErr w:type="spellStart"/>
      <w:r>
        <w:rPr>
          <w:rStyle w:val="Aucun"/>
          <w:lang w:val="pt-PT"/>
        </w:rPr>
        <w:t>aplicaçã</w:t>
      </w:r>
      <w:proofErr w:type="spellEnd"/>
      <w:r>
        <w:rPr>
          <w:rStyle w:val="Aucun"/>
        </w:rPr>
        <w:t>o</w:t>
      </w:r>
      <w:r>
        <w:rPr>
          <w:rStyle w:val="Aucun"/>
          <w:lang w:val="pt-PT"/>
        </w:rPr>
        <w:t xml:space="preserve">, nomeadamente em aplicações direcionadas a </w:t>
      </w:r>
      <w:proofErr w:type="spellStart"/>
      <w:r>
        <w:rPr>
          <w:rStyle w:val="Aucun"/>
          <w:lang w:val="pt-PT"/>
        </w:rPr>
        <w:t>crian</w:t>
      </w:r>
      <w:proofErr w:type="spellEnd"/>
      <w:r>
        <w:rPr>
          <w:rStyle w:val="Aucun"/>
        </w:rPr>
        <w:t>ç</w:t>
      </w:r>
      <w:proofErr w:type="spellStart"/>
      <w:r>
        <w:rPr>
          <w:rStyle w:val="Aucun"/>
          <w:lang w:val="it-IT"/>
        </w:rPr>
        <w:t>as</w:t>
      </w:r>
      <w:proofErr w:type="spellEnd"/>
      <w:r>
        <w:rPr>
          <w:rStyle w:val="Aucun"/>
          <w:lang w:val="it-IT"/>
        </w:rPr>
        <w:t xml:space="preserve">. A tecnologia </w:t>
      </w:r>
      <w:r>
        <w:rPr>
          <w:rStyle w:val="Aucun"/>
          <w:i/>
          <w:iCs/>
        </w:rPr>
        <w:t>ASR</w:t>
      </w:r>
      <w:r>
        <w:rPr>
          <w:rStyle w:val="Aucun"/>
          <w:lang w:val="pt-PT"/>
        </w:rPr>
        <w:t xml:space="preserve"> </w:t>
      </w:r>
      <w:r w:rsidR="00290403">
        <w:rPr>
          <w:rStyle w:val="Aucun"/>
          <w:lang w:val="pt-PT"/>
        </w:rPr>
        <w:t xml:space="preserve">promete inovar as interações </w:t>
      </w:r>
      <w:r>
        <w:rPr>
          <w:rStyle w:val="Aucun"/>
          <w:lang w:val="pt-PT"/>
        </w:rPr>
        <w:t>entre humanos e m</w:t>
      </w:r>
      <w:r>
        <w:rPr>
          <w:rStyle w:val="Aucun"/>
        </w:rPr>
        <w:t>á</w:t>
      </w:r>
      <w:r>
        <w:rPr>
          <w:rStyle w:val="Aucun"/>
          <w:lang w:val="pt-PT"/>
        </w:rPr>
        <w:t xml:space="preserve">quinas </w:t>
      </w:r>
      <w:proofErr w:type="spellStart"/>
      <w:r>
        <w:rPr>
          <w:rStyle w:val="Aucun"/>
          <w:lang w:val="pt-PT"/>
        </w:rPr>
        <w:t>atrav</w:t>
      </w:r>
      <w:proofErr w:type="spellEnd"/>
      <w:r w:rsidRPr="007E3B33">
        <w:rPr>
          <w:rStyle w:val="Aucun"/>
          <w:lang w:val="pt-BR"/>
        </w:rPr>
        <w:t>é</w:t>
      </w:r>
      <w:r>
        <w:rPr>
          <w:rStyle w:val="Aucun"/>
          <w:lang w:val="pt-PT"/>
        </w:rPr>
        <w:t xml:space="preserve">s </w:t>
      </w:r>
      <w:r w:rsidR="00290403">
        <w:rPr>
          <w:rStyle w:val="Aucun"/>
          <w:lang w:val="pt-PT"/>
        </w:rPr>
        <w:t>do uso da fala</w:t>
      </w:r>
      <w:r>
        <w:rPr>
          <w:rStyle w:val="Aucun"/>
          <w:lang w:val="pt-PT"/>
        </w:rPr>
        <w:t xml:space="preserve">, tutores de leitura </w:t>
      </w:r>
      <w:proofErr w:type="spellStart"/>
      <w:r>
        <w:rPr>
          <w:rStyle w:val="Aucun"/>
          <w:lang w:val="pt-PT"/>
        </w:rPr>
        <w:t>autom</w:t>
      </w:r>
      <w:proofErr w:type="spellEnd"/>
      <w:r>
        <w:rPr>
          <w:rStyle w:val="Aucun"/>
        </w:rPr>
        <w:t>á</w:t>
      </w:r>
      <w:r>
        <w:rPr>
          <w:rStyle w:val="Aucun"/>
          <w:lang w:val="pt-PT"/>
        </w:rPr>
        <w:t xml:space="preserve">tica e assistentes de patologia da fala, entre outras aplicações. No entanto, os desafios </w:t>
      </w:r>
      <w:r>
        <w:rPr>
          <w:rStyle w:val="Aucun"/>
        </w:rPr>
        <w:t>ú</w:t>
      </w:r>
      <w:r>
        <w:rPr>
          <w:rStyle w:val="Aucun"/>
          <w:lang w:val="pt-PT"/>
        </w:rPr>
        <w:t xml:space="preserve">nicos colocados pela fala das </w:t>
      </w:r>
      <w:proofErr w:type="spellStart"/>
      <w:r>
        <w:rPr>
          <w:rStyle w:val="Aucun"/>
          <w:lang w:val="pt-PT"/>
        </w:rPr>
        <w:t>crian</w:t>
      </w:r>
      <w:proofErr w:type="spellEnd"/>
      <w:r>
        <w:rPr>
          <w:rStyle w:val="Aucun"/>
        </w:rPr>
        <w:t>ç</w:t>
      </w:r>
      <w:r>
        <w:rPr>
          <w:rStyle w:val="Aucun"/>
          <w:lang w:val="pt-PT"/>
        </w:rPr>
        <w:t>as dificultam o desempenho dos atuais sistemas ASR</w:t>
      </w:r>
      <w:r w:rsidR="00290403">
        <w:rPr>
          <w:rStyle w:val="Aucun"/>
          <w:lang w:val="pt-PT"/>
        </w:rPr>
        <w:t>, que foram</w:t>
      </w:r>
      <w:r>
        <w:rPr>
          <w:rStyle w:val="Aucun"/>
          <w:lang w:val="pt-PT"/>
        </w:rPr>
        <w:t xml:space="preserve"> concebidos para adultos. Por conseguinte, há uma necessidade urgente de soluções feitas </w:t>
      </w:r>
      <w:r>
        <w:rPr>
          <w:rStyle w:val="Aucun"/>
        </w:rPr>
        <w:t xml:space="preserve">à </w:t>
      </w:r>
      <w:r>
        <w:rPr>
          <w:rStyle w:val="Aucun"/>
          <w:lang w:val="pt-PT"/>
        </w:rPr>
        <w:t>medida</w:t>
      </w:r>
      <w:r w:rsidR="00906A1D">
        <w:rPr>
          <w:rStyle w:val="Aucun"/>
          <w:lang w:val="pt-PT"/>
        </w:rPr>
        <w:t>, adaptadas às características da fala das crianças</w:t>
      </w:r>
      <w:r>
        <w:rPr>
          <w:rStyle w:val="Aucun"/>
          <w:lang w:val="pt-PT"/>
        </w:rPr>
        <w:t xml:space="preserve">. A investigação apresentada nesta tese dá passos importantes nesta direção, contribuindo com conhecimentos e </w:t>
      </w:r>
      <w:r w:rsidR="00290403">
        <w:rPr>
          <w:rStyle w:val="Aucun"/>
          <w:lang w:val="pt-PT"/>
        </w:rPr>
        <w:t xml:space="preserve">avanços </w:t>
      </w:r>
      <w:r>
        <w:rPr>
          <w:rStyle w:val="Aucun"/>
          <w:lang w:val="pt-PT"/>
        </w:rPr>
        <w:t>metodol</w:t>
      </w:r>
      <w:r w:rsidR="00906A1D">
        <w:rPr>
          <w:rStyle w:val="Aucun"/>
          <w:lang w:val="pt-PT"/>
        </w:rPr>
        <w:t>ó</w:t>
      </w:r>
      <w:r>
        <w:rPr>
          <w:rStyle w:val="Aucun"/>
          <w:lang w:val="pt-PT"/>
        </w:rPr>
        <w:t>g</w:t>
      </w:r>
      <w:r w:rsidR="00290403">
        <w:rPr>
          <w:rStyle w:val="Aucun"/>
          <w:lang w:val="pt-PT"/>
        </w:rPr>
        <w:t>icos</w:t>
      </w:r>
      <w:r>
        <w:rPr>
          <w:rStyle w:val="Aucun"/>
          <w:lang w:val="pt-PT"/>
        </w:rPr>
        <w:t xml:space="preserve"> </w:t>
      </w:r>
      <w:r w:rsidR="00290403">
        <w:rPr>
          <w:rStyle w:val="Aucun"/>
          <w:lang w:val="pt-PT"/>
        </w:rPr>
        <w:t xml:space="preserve">importantes </w:t>
      </w:r>
      <w:r>
        <w:rPr>
          <w:rStyle w:val="Aucun"/>
          <w:lang w:val="pt-PT"/>
        </w:rPr>
        <w:t xml:space="preserve">para o desenvolvimento de sistemas de ASR </w:t>
      </w:r>
      <w:proofErr w:type="spellStart"/>
      <w:proofErr w:type="gramStart"/>
      <w:r>
        <w:rPr>
          <w:rStyle w:val="Aucun"/>
          <w:lang w:val="pt-PT"/>
        </w:rPr>
        <w:t>optimizados</w:t>
      </w:r>
      <w:proofErr w:type="spellEnd"/>
      <w:r>
        <w:rPr>
          <w:rStyle w:val="Aucun"/>
          <w:lang w:val="pt-PT"/>
        </w:rPr>
        <w:t xml:space="preserve"> </w:t>
      </w:r>
      <w:r w:rsidR="00031F3E">
        <w:rPr>
          <w:rStyle w:val="Aucun"/>
          <w:lang w:val="pt-PT"/>
        </w:rPr>
        <w:t xml:space="preserve"> para</w:t>
      </w:r>
      <w:proofErr w:type="gramEnd"/>
      <w:r w:rsidR="00031F3E">
        <w:rPr>
          <w:rStyle w:val="Aucun"/>
          <w:lang w:val="pt-PT"/>
        </w:rPr>
        <w:t xml:space="preserve"> </w:t>
      </w:r>
      <w:r w:rsidR="00906A1D">
        <w:rPr>
          <w:rStyle w:val="Aucun"/>
          <w:lang w:val="pt-PT"/>
        </w:rPr>
        <w:t>essa população</w:t>
      </w:r>
      <w:r w:rsidR="00290403">
        <w:rPr>
          <w:rStyle w:val="Aucun"/>
          <w:lang w:val="pt-PT"/>
        </w:rPr>
        <w:t xml:space="preserve">, </w:t>
      </w:r>
      <w:r w:rsidR="00906A1D">
        <w:rPr>
          <w:rStyle w:val="Aucun"/>
          <w:lang w:val="pt-PT"/>
        </w:rPr>
        <w:t xml:space="preserve">assim </w:t>
      </w:r>
      <w:r>
        <w:rPr>
          <w:rStyle w:val="Aucun"/>
          <w:lang w:val="pt-PT"/>
        </w:rPr>
        <w:t xml:space="preserve">abrindo novas possibilidades para a </w:t>
      </w:r>
      <w:proofErr w:type="spellStart"/>
      <w:r>
        <w:rPr>
          <w:rStyle w:val="Aucun"/>
          <w:lang w:val="pt-PT"/>
        </w:rPr>
        <w:t>utilizaçã</w:t>
      </w:r>
      <w:proofErr w:type="spellEnd"/>
      <w:r>
        <w:rPr>
          <w:rStyle w:val="Aucun"/>
          <w:lang w:val="it-IT"/>
        </w:rPr>
        <w:t xml:space="preserve">o da tecnologia de </w:t>
      </w:r>
      <w:r>
        <w:rPr>
          <w:rStyle w:val="Aucun"/>
          <w:i/>
          <w:iCs/>
        </w:rPr>
        <w:t>ASR</w:t>
      </w:r>
      <w:r>
        <w:rPr>
          <w:rStyle w:val="Aucun"/>
          <w:lang w:val="pt-PT"/>
        </w:rPr>
        <w:t>.</w:t>
      </w:r>
    </w:p>
    <w:p w14:paraId="433E8AEF" w14:textId="764AEC20" w:rsidR="00B7347A" w:rsidRPr="007E3B33" w:rsidRDefault="00000000">
      <w:pPr>
        <w:pStyle w:val="Corps"/>
        <w:rPr>
          <w:lang w:val="pt-PT"/>
        </w:rPr>
      </w:pPr>
      <w:r>
        <w:rPr>
          <w:rStyle w:val="Aucun"/>
          <w:lang w:val="pt-PT"/>
        </w:rPr>
        <w:t xml:space="preserve">Na fase inicial desta tese, </w:t>
      </w:r>
      <w:r w:rsidR="00355C6A">
        <w:rPr>
          <w:rStyle w:val="Aucun"/>
          <w:lang w:val="pt-PT"/>
        </w:rPr>
        <w:t>fornecemos</w:t>
      </w:r>
      <w:r>
        <w:rPr>
          <w:rStyle w:val="Aucun"/>
          <w:lang w:val="pt-PT"/>
        </w:rPr>
        <w:t xml:space="preserve"> uma visão geral do contexto e dos desafios </w:t>
      </w:r>
      <w:proofErr w:type="spellStart"/>
      <w:r>
        <w:rPr>
          <w:rStyle w:val="Aucun"/>
          <w:lang w:val="pt-PT"/>
        </w:rPr>
        <w:t>consider</w:t>
      </w:r>
      <w:proofErr w:type="spellEnd"/>
      <w:r>
        <w:rPr>
          <w:rStyle w:val="Aucun"/>
        </w:rPr>
        <w:t>á</w:t>
      </w:r>
      <w:proofErr w:type="spellStart"/>
      <w:r>
        <w:rPr>
          <w:rStyle w:val="Aucun"/>
          <w:lang w:val="pt-PT"/>
        </w:rPr>
        <w:t>veis</w:t>
      </w:r>
      <w:proofErr w:type="spellEnd"/>
      <w:r>
        <w:rPr>
          <w:rStyle w:val="Aucun"/>
          <w:lang w:val="pt-PT"/>
        </w:rPr>
        <w:t xml:space="preserve"> associados ao reconhecimento da fala das </w:t>
      </w:r>
      <w:proofErr w:type="spellStart"/>
      <w:r>
        <w:rPr>
          <w:rStyle w:val="Aucun"/>
          <w:lang w:val="pt-PT"/>
        </w:rPr>
        <w:t>crian</w:t>
      </w:r>
      <w:proofErr w:type="spellEnd"/>
      <w:r>
        <w:rPr>
          <w:rStyle w:val="Aucun"/>
        </w:rPr>
        <w:t>ç</w:t>
      </w:r>
      <w:r>
        <w:rPr>
          <w:rStyle w:val="Aucun"/>
          <w:lang w:val="pt-PT"/>
        </w:rPr>
        <w:t>as</w:t>
      </w:r>
      <w:r w:rsidR="00355C6A">
        <w:rPr>
          <w:rStyle w:val="Aucun"/>
          <w:lang w:val="pt-PT"/>
        </w:rPr>
        <w:t>, estabelecendo deste modo os fundamentos do nosso problema de investigação</w:t>
      </w:r>
      <w:r>
        <w:rPr>
          <w:rStyle w:val="Aucun"/>
          <w:lang w:val="pt-PT"/>
        </w:rPr>
        <w:t xml:space="preserve">. </w:t>
      </w:r>
      <w:r w:rsidR="00355C6A">
        <w:rPr>
          <w:rStyle w:val="Aucun"/>
          <w:lang w:val="pt-PT"/>
        </w:rPr>
        <w:t>Sinteticamente, o</w:t>
      </w:r>
      <w:r>
        <w:rPr>
          <w:rStyle w:val="Aucun"/>
          <w:lang w:val="pt-PT"/>
        </w:rPr>
        <w:t xml:space="preserve"> desafio</w:t>
      </w:r>
      <w:r w:rsidR="00355C6A">
        <w:rPr>
          <w:rStyle w:val="Aucun"/>
          <w:lang w:val="pt-PT"/>
        </w:rPr>
        <w:t xml:space="preserve"> primário</w:t>
      </w:r>
      <w:r>
        <w:rPr>
          <w:rStyle w:val="Aucun"/>
          <w:lang w:val="pt-PT"/>
        </w:rPr>
        <w:t xml:space="preserve"> caracteriza-se pela significativa variabilidade presente nas componentes </w:t>
      </w:r>
      <w:proofErr w:type="spellStart"/>
      <w:r>
        <w:rPr>
          <w:rStyle w:val="Aucun"/>
          <w:lang w:val="pt-PT"/>
        </w:rPr>
        <w:t>ac</w:t>
      </w:r>
      <w:proofErr w:type="spellEnd"/>
      <w:r>
        <w:rPr>
          <w:rStyle w:val="Aucun"/>
        </w:rPr>
        <w:t>ú</w:t>
      </w:r>
      <w:proofErr w:type="spellStart"/>
      <w:r>
        <w:rPr>
          <w:rStyle w:val="Aucun"/>
          <w:lang w:val="pt-PT"/>
        </w:rPr>
        <w:t>sticas</w:t>
      </w:r>
      <w:proofErr w:type="spellEnd"/>
      <w:r>
        <w:rPr>
          <w:rStyle w:val="Aucun"/>
          <w:lang w:val="pt-PT"/>
        </w:rPr>
        <w:t xml:space="preserve"> e </w:t>
      </w:r>
      <w:proofErr w:type="spellStart"/>
      <w:r>
        <w:rPr>
          <w:rStyle w:val="Aucun"/>
          <w:lang w:val="pt-PT"/>
        </w:rPr>
        <w:t>lingu</w:t>
      </w:r>
      <w:proofErr w:type="spellEnd"/>
      <w:r>
        <w:rPr>
          <w:rStyle w:val="Aucun"/>
        </w:rPr>
        <w:t>í</w:t>
      </w:r>
      <w:proofErr w:type="spellStart"/>
      <w:r>
        <w:rPr>
          <w:rStyle w:val="Aucun"/>
          <w:lang w:val="pt-PT"/>
        </w:rPr>
        <w:t>sticas</w:t>
      </w:r>
      <w:proofErr w:type="spellEnd"/>
      <w:r>
        <w:rPr>
          <w:rStyle w:val="Aucun"/>
          <w:lang w:val="pt-PT"/>
        </w:rPr>
        <w:t xml:space="preserve"> da fala das </w:t>
      </w:r>
      <w:proofErr w:type="spellStart"/>
      <w:r>
        <w:rPr>
          <w:rStyle w:val="Aucun"/>
          <w:lang w:val="pt-PT"/>
        </w:rPr>
        <w:t>crian</w:t>
      </w:r>
      <w:proofErr w:type="spellEnd"/>
      <w:r>
        <w:rPr>
          <w:rStyle w:val="Aucun"/>
        </w:rPr>
        <w:t>ç</w:t>
      </w:r>
      <w:r>
        <w:rPr>
          <w:rStyle w:val="Aucun"/>
          <w:lang w:val="pt-PT"/>
        </w:rPr>
        <w:t xml:space="preserve">as, agravada pela variabilidade </w:t>
      </w:r>
      <w:proofErr w:type="spellStart"/>
      <w:r>
        <w:rPr>
          <w:rStyle w:val="Aucun"/>
          <w:lang w:val="pt-PT"/>
        </w:rPr>
        <w:t>intra</w:t>
      </w:r>
      <w:proofErr w:type="spellEnd"/>
      <w:r>
        <w:rPr>
          <w:rStyle w:val="Aucun"/>
          <w:lang w:val="pt-PT"/>
        </w:rPr>
        <w:t xml:space="preserve"> e </w:t>
      </w:r>
      <w:proofErr w:type="spellStart"/>
      <w:r>
        <w:rPr>
          <w:rStyle w:val="Aucun"/>
          <w:lang w:val="pt-PT"/>
        </w:rPr>
        <w:t>inter-falantes</w:t>
      </w:r>
      <w:proofErr w:type="spellEnd"/>
      <w:r>
        <w:rPr>
          <w:rStyle w:val="Aucun"/>
          <w:lang w:val="pt-PT"/>
        </w:rPr>
        <w:t xml:space="preserve">. A resposta a este desafio multifacetado inerente ao reconhecimento do discurso infantil exige o acesso a um volume substancial de dados, o que constitui um segundo grande desafio. Enquanto os conjuntos de dados para a fala dos adultos são cada vez mais abundantes, </w:t>
      </w:r>
      <w:r w:rsidR="00355C6A">
        <w:rPr>
          <w:rStyle w:val="Aucun"/>
          <w:lang w:val="pt-PT"/>
        </w:rPr>
        <w:t>estes</w:t>
      </w:r>
      <w:r>
        <w:rPr>
          <w:rStyle w:val="Aucun"/>
          <w:lang w:val="pt-PT"/>
        </w:rPr>
        <w:t xml:space="preserve"> dados em </w:t>
      </w:r>
      <w:proofErr w:type="spellStart"/>
      <w:r>
        <w:rPr>
          <w:rStyle w:val="Aucun"/>
          <w:lang w:val="pt-PT"/>
        </w:rPr>
        <w:t>crian</w:t>
      </w:r>
      <w:proofErr w:type="spellEnd"/>
      <w:r>
        <w:rPr>
          <w:rStyle w:val="Aucun"/>
        </w:rPr>
        <w:t>ç</w:t>
      </w:r>
      <w:r>
        <w:rPr>
          <w:rStyle w:val="Aucun"/>
          <w:lang w:val="pt-PT"/>
        </w:rPr>
        <w:t xml:space="preserve">as continuam a ser </w:t>
      </w:r>
      <w:r w:rsidR="00355C6A">
        <w:rPr>
          <w:rStyle w:val="Aucun"/>
          <w:lang w:val="pt-PT"/>
        </w:rPr>
        <w:t xml:space="preserve">escassos </w:t>
      </w:r>
      <w:r>
        <w:rPr>
          <w:rStyle w:val="Aucun"/>
          <w:lang w:val="pt-PT"/>
        </w:rPr>
        <w:t xml:space="preserve">e geralmente limitados em tamanho. Nesta parte preliminar da tese, analisamos </w:t>
      </w:r>
      <w:r w:rsidR="00355C6A">
        <w:rPr>
          <w:rStyle w:val="Aucun"/>
          <w:lang w:val="pt-PT"/>
        </w:rPr>
        <w:t xml:space="preserve">igualmente </w:t>
      </w:r>
      <w:r>
        <w:rPr>
          <w:rStyle w:val="Aucun"/>
          <w:lang w:val="pt-PT"/>
        </w:rPr>
        <w:t xml:space="preserve">as diferentes metodologias empregues na literatura para abordar os diferentes desafios associados </w:t>
      </w:r>
      <w:r>
        <w:rPr>
          <w:rStyle w:val="Aucun"/>
        </w:rPr>
        <w:t xml:space="preserve">à </w:t>
      </w:r>
      <w:r>
        <w:rPr>
          <w:rStyle w:val="Aucun"/>
          <w:i/>
          <w:iCs/>
          <w:lang w:val="pt-PT"/>
        </w:rPr>
        <w:t>ASR</w:t>
      </w:r>
      <w:r>
        <w:rPr>
          <w:rStyle w:val="Aucun"/>
          <w:lang w:val="pt-PT"/>
        </w:rPr>
        <w:t xml:space="preserve"> </w:t>
      </w:r>
      <w:commentRangeStart w:id="0"/>
      <w:r>
        <w:rPr>
          <w:rStyle w:val="Aucun"/>
        </w:rPr>
        <w:t xml:space="preserve"> </w:t>
      </w:r>
      <w:commentRangeEnd w:id="0"/>
      <w:r>
        <w:commentReference w:id="0"/>
      </w:r>
      <w:proofErr w:type="spellStart"/>
      <w:r>
        <w:rPr>
          <w:rStyle w:val="Aucun"/>
          <w:lang w:val="it-IT"/>
        </w:rPr>
        <w:t>infantil</w:t>
      </w:r>
      <w:proofErr w:type="spellEnd"/>
      <w:r>
        <w:rPr>
          <w:rStyle w:val="Aucun"/>
          <w:lang w:val="it-IT"/>
        </w:rPr>
        <w:t xml:space="preserve">. </w:t>
      </w:r>
      <w:proofErr w:type="spellStart"/>
      <w:r>
        <w:rPr>
          <w:rStyle w:val="Aucun"/>
          <w:lang w:val="it-IT"/>
        </w:rPr>
        <w:t>Atrav</w:t>
      </w:r>
      <w:proofErr w:type="spellEnd"/>
      <w:r w:rsidRPr="007E3B33">
        <w:rPr>
          <w:rStyle w:val="Aucun"/>
          <w:lang w:val="pt-BR"/>
        </w:rPr>
        <w:t>é</w:t>
      </w:r>
      <w:r>
        <w:rPr>
          <w:rStyle w:val="Aucun"/>
          <w:lang w:val="pt-PT"/>
        </w:rPr>
        <w:t xml:space="preserve">s de uma </w:t>
      </w:r>
      <w:proofErr w:type="spellStart"/>
      <w:r>
        <w:rPr>
          <w:rStyle w:val="Aucun"/>
          <w:lang w:val="pt-PT"/>
        </w:rPr>
        <w:t>an</w:t>
      </w:r>
      <w:proofErr w:type="spellEnd"/>
      <w:r>
        <w:rPr>
          <w:rStyle w:val="Aucun"/>
        </w:rPr>
        <w:t>á</w:t>
      </w:r>
      <w:r>
        <w:rPr>
          <w:rStyle w:val="Aucun"/>
          <w:lang w:val="pt-PT"/>
        </w:rPr>
        <w:t xml:space="preserve">lise aprofundada da literatura, identificamos as abordagens mais promissoras, que servem de base para o desenvolvimento desta tese. </w:t>
      </w:r>
      <w:r w:rsidR="00355C6A">
        <w:rPr>
          <w:rStyle w:val="Aucun"/>
        </w:rPr>
        <w:t>Adicionalmente</w:t>
      </w:r>
      <w:r>
        <w:rPr>
          <w:rStyle w:val="Aucun"/>
          <w:lang w:val="pt-PT"/>
        </w:rPr>
        <w:t xml:space="preserve">, fornecemos uma </w:t>
      </w:r>
      <w:proofErr w:type="spellStart"/>
      <w:r>
        <w:rPr>
          <w:rStyle w:val="Aucun"/>
          <w:lang w:val="pt-PT"/>
        </w:rPr>
        <w:t>compilaçã</w:t>
      </w:r>
      <w:proofErr w:type="spellEnd"/>
      <w:r>
        <w:rPr>
          <w:rStyle w:val="Aucun"/>
        </w:rPr>
        <w:t>o n</w:t>
      </w:r>
      <w:proofErr w:type="spellStart"/>
      <w:r>
        <w:rPr>
          <w:rStyle w:val="Aucun"/>
          <w:lang w:val="pt-PT"/>
        </w:rPr>
        <w:t>ão</w:t>
      </w:r>
      <w:proofErr w:type="spellEnd"/>
      <w:r>
        <w:rPr>
          <w:rStyle w:val="Aucun"/>
          <w:lang w:val="pt-PT"/>
        </w:rPr>
        <w:t xml:space="preserve"> exaustiva d</w:t>
      </w:r>
      <w:r w:rsidR="00355C6A">
        <w:rPr>
          <w:rStyle w:val="Aucun"/>
          <w:lang w:val="pt-PT"/>
        </w:rPr>
        <w:t>o</w:t>
      </w:r>
      <w:r>
        <w:rPr>
          <w:rStyle w:val="Aucun"/>
          <w:lang w:val="pt-PT"/>
        </w:rPr>
        <w:t xml:space="preserve"> corpora d</w:t>
      </w:r>
      <w:r w:rsidR="00355C6A">
        <w:rPr>
          <w:rStyle w:val="Aucun"/>
          <w:lang w:val="pt-PT"/>
        </w:rPr>
        <w:t>a</w:t>
      </w:r>
      <w:r>
        <w:rPr>
          <w:rStyle w:val="Aucun"/>
          <w:lang w:val="pt-PT"/>
        </w:rPr>
        <w:t xml:space="preserve"> fala infantil documentad</w:t>
      </w:r>
      <w:r w:rsidR="00355C6A">
        <w:rPr>
          <w:rStyle w:val="Aucun"/>
          <w:lang w:val="pt-PT"/>
        </w:rPr>
        <w:t>o</w:t>
      </w:r>
      <w:r>
        <w:rPr>
          <w:rStyle w:val="Aucun"/>
          <w:lang w:val="pt-PT"/>
        </w:rPr>
        <w:t xml:space="preserve"> na literatura, representando a coleção mais abrangente </w:t>
      </w:r>
      <w:proofErr w:type="spellStart"/>
      <w:r>
        <w:rPr>
          <w:rStyle w:val="Aucun"/>
          <w:lang w:val="pt-PT"/>
        </w:rPr>
        <w:t>dispon</w:t>
      </w:r>
      <w:proofErr w:type="spellEnd"/>
      <w:r>
        <w:rPr>
          <w:rStyle w:val="Aucun"/>
        </w:rPr>
        <w:t>í</w:t>
      </w:r>
      <w:r>
        <w:rPr>
          <w:rStyle w:val="Aucun"/>
          <w:lang w:val="da-DK"/>
        </w:rPr>
        <w:t>vel at</w:t>
      </w:r>
      <w:r w:rsidRPr="007E3B33">
        <w:rPr>
          <w:rStyle w:val="Aucun"/>
          <w:lang w:val="pt-BR"/>
        </w:rPr>
        <w:t xml:space="preserve">é à </w:t>
      </w:r>
      <w:r>
        <w:rPr>
          <w:rStyle w:val="Aucun"/>
          <w:lang w:val="pt-PT"/>
        </w:rPr>
        <w:t xml:space="preserve">data. Esta compilação </w:t>
      </w:r>
      <w:r w:rsidR="00355C6A">
        <w:rPr>
          <w:rStyle w:val="Aucun"/>
          <w:lang w:val="pt-PT"/>
        </w:rPr>
        <w:t>constitui</w:t>
      </w:r>
      <w:r>
        <w:rPr>
          <w:rStyle w:val="Aucun"/>
          <w:lang w:val="pt-PT"/>
        </w:rPr>
        <w:t xml:space="preserve"> um recurso valioso para os investigadores, oferecendo uma visão dos conjuntos de dados existentes para </w:t>
      </w:r>
      <w:r w:rsidR="00FC47AD">
        <w:rPr>
          <w:rStyle w:val="Aucun"/>
          <w:lang w:val="pt-PT"/>
        </w:rPr>
        <w:t xml:space="preserve">a </w:t>
      </w:r>
      <w:r>
        <w:rPr>
          <w:rStyle w:val="Aucun"/>
          <w:lang w:val="pt-PT"/>
        </w:rPr>
        <w:t>investigação e experimentação adicionais no contexto do reconhecimento do discurso infantil.</w:t>
      </w:r>
    </w:p>
    <w:p w14:paraId="5164C2D9" w14:textId="77777777" w:rsidR="00B7347A" w:rsidRDefault="00B7347A">
      <w:pPr>
        <w:pStyle w:val="Corps"/>
      </w:pPr>
    </w:p>
    <w:p w14:paraId="2193D860" w14:textId="36BC888F" w:rsidR="00B7347A" w:rsidRDefault="00000000">
      <w:pPr>
        <w:pStyle w:val="Corps"/>
      </w:pPr>
      <w:r>
        <w:rPr>
          <w:rStyle w:val="Aucun"/>
          <w:lang w:val="pt-PT"/>
        </w:rPr>
        <w:t xml:space="preserve">Na segunda parte da tese, </w:t>
      </w:r>
      <w:proofErr w:type="spellStart"/>
      <w:r>
        <w:rPr>
          <w:rStyle w:val="Aucun"/>
          <w:lang w:val="pt-PT"/>
        </w:rPr>
        <w:t>centr</w:t>
      </w:r>
      <w:proofErr w:type="spellEnd"/>
      <w:r w:rsidR="00FC47AD">
        <w:rPr>
          <w:rStyle w:val="Aucun"/>
        </w:rPr>
        <w:t>a</w:t>
      </w:r>
      <w:proofErr w:type="spellStart"/>
      <w:r>
        <w:rPr>
          <w:rStyle w:val="Aucun"/>
          <w:lang w:val="pt-PT"/>
        </w:rPr>
        <w:t>mo-nos</w:t>
      </w:r>
      <w:proofErr w:type="spellEnd"/>
      <w:r>
        <w:rPr>
          <w:rStyle w:val="Aucun"/>
          <w:lang w:val="pt-PT"/>
        </w:rPr>
        <w:t xml:space="preserve"> na exploração de um sistema h</w:t>
      </w:r>
      <w:proofErr w:type="spellStart"/>
      <w:r>
        <w:rPr>
          <w:rStyle w:val="Aucun"/>
        </w:rPr>
        <w:t>íbrido</w:t>
      </w:r>
      <w:proofErr w:type="spellEnd"/>
      <w:r>
        <w:rPr>
          <w:rStyle w:val="Aucun"/>
        </w:rPr>
        <w:t xml:space="preserve"> de </w:t>
      </w:r>
      <w:r>
        <w:rPr>
          <w:rStyle w:val="Aucun"/>
          <w:i/>
          <w:iCs/>
        </w:rPr>
        <w:t>ASR</w:t>
      </w:r>
      <w:r>
        <w:rPr>
          <w:rStyle w:val="Aucun"/>
          <w:lang w:val="pt-PT"/>
        </w:rPr>
        <w:t xml:space="preserve"> baseado em </w:t>
      </w:r>
      <w:proofErr w:type="spellStart"/>
      <w:r>
        <w:rPr>
          <w:rStyle w:val="Aucun"/>
          <w:i/>
          <w:iCs/>
          <w:lang w:val="pt-PT"/>
        </w:rPr>
        <w:t>Hidden</w:t>
      </w:r>
      <w:commentRangeStart w:id="1"/>
      <w:proofErr w:type="spellEnd"/>
      <w:r>
        <w:rPr>
          <w:rStyle w:val="Aucun"/>
          <w:i/>
          <w:iCs/>
        </w:rPr>
        <w:t xml:space="preserve"> </w:t>
      </w:r>
      <w:proofErr w:type="spellStart"/>
      <w:r>
        <w:rPr>
          <w:rStyle w:val="Aucun"/>
          <w:i/>
          <w:iCs/>
        </w:rPr>
        <w:t>Markov</w:t>
      </w:r>
      <w:commentRangeEnd w:id="1"/>
      <w:proofErr w:type="spellEnd"/>
      <w:r>
        <w:commentReference w:id="1"/>
      </w:r>
      <w:r>
        <w:rPr>
          <w:rStyle w:val="Aucun"/>
          <w:i/>
          <w:iCs/>
          <w:lang w:val="pt-PT"/>
        </w:rPr>
        <w:t xml:space="preserve"> </w:t>
      </w:r>
      <w:proofErr w:type="spellStart"/>
      <w:r>
        <w:rPr>
          <w:rStyle w:val="Aucun"/>
          <w:i/>
          <w:iCs/>
          <w:lang w:val="pt-PT"/>
        </w:rPr>
        <w:t>Models</w:t>
      </w:r>
      <w:proofErr w:type="spellEnd"/>
      <w:r>
        <w:rPr>
          <w:rStyle w:val="Aucun"/>
          <w:lang w:val="pt-PT"/>
        </w:rPr>
        <w:t xml:space="preserve">, especificamente concebido para o reconhecimento da fala de </w:t>
      </w:r>
      <w:proofErr w:type="spellStart"/>
      <w:r>
        <w:rPr>
          <w:rStyle w:val="Aucun"/>
          <w:lang w:val="pt-PT"/>
        </w:rPr>
        <w:t>crian</w:t>
      </w:r>
      <w:proofErr w:type="spellEnd"/>
      <w:r>
        <w:rPr>
          <w:rStyle w:val="Aucun"/>
        </w:rPr>
        <w:t>ç</w:t>
      </w:r>
      <w:r>
        <w:rPr>
          <w:rStyle w:val="Aucun"/>
          <w:lang w:val="pt-PT"/>
        </w:rPr>
        <w:t xml:space="preserve">as. </w:t>
      </w:r>
      <w:r w:rsidR="00FC47AD">
        <w:rPr>
          <w:rStyle w:val="Aucun"/>
          <w:lang w:val="pt-PT"/>
        </w:rPr>
        <w:t>Focamo-nos na</w:t>
      </w:r>
      <w:r>
        <w:rPr>
          <w:rStyle w:val="Aucun"/>
          <w:lang w:val="pt-PT"/>
        </w:rPr>
        <w:t xml:space="preserve"> l</w:t>
      </w:r>
      <w:r>
        <w:rPr>
          <w:rStyle w:val="Aucun"/>
        </w:rPr>
        <w:t>í</w:t>
      </w:r>
      <w:proofErr w:type="spellStart"/>
      <w:r>
        <w:rPr>
          <w:rStyle w:val="Aucun"/>
          <w:lang w:val="pt-PT"/>
        </w:rPr>
        <w:t>ngua</w:t>
      </w:r>
      <w:proofErr w:type="spellEnd"/>
      <w:r>
        <w:rPr>
          <w:rStyle w:val="Aucun"/>
          <w:lang w:val="pt-PT"/>
        </w:rPr>
        <w:t xml:space="preserve"> </w:t>
      </w:r>
      <w:proofErr w:type="gramStart"/>
      <w:r>
        <w:rPr>
          <w:rStyle w:val="Aucun"/>
          <w:lang w:val="pt-PT"/>
        </w:rPr>
        <w:t>inglesa</w:t>
      </w:r>
      <w:proofErr w:type="gramEnd"/>
      <w:r>
        <w:rPr>
          <w:rStyle w:val="Aucun"/>
          <w:lang w:val="pt-PT"/>
        </w:rPr>
        <w:t xml:space="preserve"> </w:t>
      </w:r>
      <w:r w:rsidR="00FC47AD">
        <w:rPr>
          <w:rStyle w:val="Aucun"/>
          <w:lang w:val="pt-PT"/>
        </w:rPr>
        <w:t>mas também n</w:t>
      </w:r>
      <w:r>
        <w:rPr>
          <w:rStyle w:val="Aucun"/>
          <w:lang w:val="pt-PT"/>
        </w:rPr>
        <w:t>uma l</w:t>
      </w:r>
      <w:r>
        <w:rPr>
          <w:rStyle w:val="Aucun"/>
        </w:rPr>
        <w:t>í</w:t>
      </w:r>
      <w:proofErr w:type="spellStart"/>
      <w:r>
        <w:rPr>
          <w:rStyle w:val="Aucun"/>
          <w:lang w:val="pt-PT"/>
        </w:rPr>
        <w:t>ngua</w:t>
      </w:r>
      <w:proofErr w:type="spellEnd"/>
      <w:r>
        <w:rPr>
          <w:rStyle w:val="Aucun"/>
          <w:lang w:val="pt-PT"/>
        </w:rPr>
        <w:t xml:space="preserve"> com poucos recursos, </w:t>
      </w:r>
      <w:r w:rsidR="00BF6BAA">
        <w:rPr>
          <w:rStyle w:val="Aucun"/>
          <w:lang w:val="pt-PT"/>
        </w:rPr>
        <w:t>especificamente o</w:t>
      </w:r>
      <w:r>
        <w:rPr>
          <w:rStyle w:val="Aucun"/>
          <w:lang w:val="pt-PT"/>
        </w:rPr>
        <w:t xml:space="preserve"> </w:t>
      </w:r>
      <w:proofErr w:type="spellStart"/>
      <w:r>
        <w:rPr>
          <w:rStyle w:val="Aucun"/>
          <w:lang w:val="pt-PT"/>
        </w:rPr>
        <w:t>portugu</w:t>
      </w:r>
      <w:proofErr w:type="spellEnd"/>
      <w:r>
        <w:rPr>
          <w:rStyle w:val="Aucun"/>
        </w:rPr>
        <w:t>ê</w:t>
      </w:r>
      <w:r>
        <w:rPr>
          <w:rStyle w:val="Aucun"/>
          <w:lang w:val="pt-PT"/>
        </w:rPr>
        <w:t xml:space="preserve">s europeu. Os nossos </w:t>
      </w:r>
      <w:proofErr w:type="spellStart"/>
      <w:r>
        <w:rPr>
          <w:rStyle w:val="Aucun"/>
          <w:lang w:val="pt-PT"/>
        </w:rPr>
        <w:t>esfor</w:t>
      </w:r>
      <w:proofErr w:type="spellEnd"/>
      <w:r>
        <w:rPr>
          <w:rStyle w:val="Aucun"/>
        </w:rPr>
        <w:t>ç</w:t>
      </w:r>
      <w:r>
        <w:rPr>
          <w:rStyle w:val="Aucun"/>
          <w:lang w:val="pt-PT"/>
        </w:rPr>
        <w:t xml:space="preserve">os centraram-se na avaliação exaustiva </w:t>
      </w:r>
      <w:r w:rsidR="00891A63">
        <w:rPr>
          <w:rStyle w:val="Aucun"/>
          <w:lang w:val="pt-PT"/>
        </w:rPr>
        <w:t xml:space="preserve">da eficácia </w:t>
      </w:r>
      <w:r>
        <w:rPr>
          <w:rStyle w:val="Aucun"/>
          <w:lang w:val="pt-PT"/>
        </w:rPr>
        <w:t>de v</w:t>
      </w:r>
      <w:r>
        <w:rPr>
          <w:rStyle w:val="Aucun"/>
        </w:rPr>
        <w:t>á</w:t>
      </w:r>
      <w:r>
        <w:rPr>
          <w:rStyle w:val="Aucun"/>
          <w:lang w:val="pt-PT"/>
        </w:rPr>
        <w:t xml:space="preserve">rias abordagens de </w:t>
      </w:r>
      <w:proofErr w:type="spellStart"/>
      <w:r>
        <w:rPr>
          <w:rStyle w:val="Aucun"/>
          <w:lang w:val="pt-PT"/>
        </w:rPr>
        <w:t>transfer</w:t>
      </w:r>
      <w:proofErr w:type="spellEnd"/>
      <w:r>
        <w:rPr>
          <w:rStyle w:val="Aucun"/>
        </w:rPr>
        <w:t>ê</w:t>
      </w:r>
      <w:proofErr w:type="spellStart"/>
      <w:r>
        <w:rPr>
          <w:rStyle w:val="Aucun"/>
          <w:lang w:val="pt-PT"/>
        </w:rPr>
        <w:t>ncia</w:t>
      </w:r>
      <w:proofErr w:type="spellEnd"/>
      <w:r>
        <w:rPr>
          <w:rStyle w:val="Aucun"/>
          <w:lang w:val="pt-PT"/>
        </w:rPr>
        <w:t xml:space="preserve"> de conhecimentos no dom</w:t>
      </w:r>
      <w:r>
        <w:rPr>
          <w:rStyle w:val="Aucun"/>
        </w:rPr>
        <w:t>í</w:t>
      </w:r>
      <w:proofErr w:type="spellStart"/>
      <w:r>
        <w:rPr>
          <w:rStyle w:val="Aucun"/>
          <w:lang w:val="pt-PT"/>
        </w:rPr>
        <w:t>nio</w:t>
      </w:r>
      <w:proofErr w:type="spellEnd"/>
      <w:r>
        <w:rPr>
          <w:rStyle w:val="Aucun"/>
          <w:lang w:val="pt-PT"/>
        </w:rPr>
        <w:t xml:space="preserve"> do </w:t>
      </w:r>
      <w:r>
        <w:rPr>
          <w:rStyle w:val="Aucun"/>
          <w:i/>
          <w:iCs/>
          <w:lang w:val="pt-PT"/>
        </w:rPr>
        <w:t>ASR</w:t>
      </w:r>
      <w:r>
        <w:rPr>
          <w:rStyle w:val="Aucun"/>
          <w:lang w:val="de-DE"/>
        </w:rPr>
        <w:t xml:space="preserve"> infantil. Das v</w:t>
      </w:r>
      <w:r>
        <w:rPr>
          <w:rStyle w:val="Aucun"/>
        </w:rPr>
        <w:t>á</w:t>
      </w:r>
      <w:r>
        <w:rPr>
          <w:rStyle w:val="Aucun"/>
          <w:lang w:val="pt-PT"/>
        </w:rPr>
        <w:t xml:space="preserve">rias abordagens avaliadas, a </w:t>
      </w:r>
      <w:commentRangeStart w:id="2"/>
      <w:r>
        <w:rPr>
          <w:rStyle w:val="Aucun"/>
          <w:lang w:val="pt-PT"/>
        </w:rPr>
        <w:t xml:space="preserve">aprendizagem por </w:t>
      </w:r>
      <w:proofErr w:type="spellStart"/>
      <w:r>
        <w:rPr>
          <w:rStyle w:val="Aucun"/>
          <w:lang w:val="pt-PT"/>
        </w:rPr>
        <w:t>transfer</w:t>
      </w:r>
      <w:r>
        <w:rPr>
          <w:rStyle w:val="Aucun"/>
        </w:rPr>
        <w:t>ência</w:t>
      </w:r>
      <w:commentRangeEnd w:id="2"/>
      <w:proofErr w:type="spellEnd"/>
      <w:r>
        <w:commentReference w:id="2"/>
      </w:r>
      <w:r>
        <w:rPr>
          <w:rStyle w:val="Aucun"/>
          <w:lang w:val="pt-PT"/>
        </w:rPr>
        <w:t xml:space="preserve"> </w:t>
      </w:r>
      <w:r w:rsidR="00891A63">
        <w:rPr>
          <w:rStyle w:val="Aucun"/>
          <w:lang w:val="pt-PT"/>
        </w:rPr>
        <w:t xml:space="preserve">surge </w:t>
      </w:r>
      <w:r>
        <w:rPr>
          <w:rStyle w:val="Aucun"/>
          <w:lang w:val="pt-PT"/>
        </w:rPr>
        <w:t>como a t</w:t>
      </w:r>
      <w:r w:rsidRPr="007E3B33">
        <w:rPr>
          <w:rStyle w:val="Aucun"/>
          <w:lang w:val="pt-BR"/>
        </w:rPr>
        <w:t>é</w:t>
      </w:r>
      <w:proofErr w:type="spellStart"/>
      <w:r>
        <w:rPr>
          <w:rStyle w:val="Aucun"/>
          <w:lang w:val="pt-PT"/>
        </w:rPr>
        <w:t>cnica</w:t>
      </w:r>
      <w:proofErr w:type="spellEnd"/>
      <w:r>
        <w:rPr>
          <w:rStyle w:val="Aucun"/>
          <w:lang w:val="pt-PT"/>
        </w:rPr>
        <w:t xml:space="preserve"> mais promissora </w:t>
      </w:r>
      <w:r>
        <w:rPr>
          <w:rStyle w:val="Aucun"/>
          <w:lang w:val="pt-PT"/>
        </w:rPr>
        <w:lastRenderedPageBreak/>
        <w:t>para sistemas dedicados exclusivamente ao reconhecimento da fala infantil. A aprendizagem multitarefa, por outro lado, revel</w:t>
      </w:r>
      <w:r w:rsidR="00891A63">
        <w:rPr>
          <w:rStyle w:val="Aucun"/>
          <w:lang w:val="pt-PT"/>
        </w:rPr>
        <w:t>a</w:t>
      </w:r>
      <w:r>
        <w:rPr>
          <w:rStyle w:val="Aucun"/>
          <w:lang w:val="pt-PT"/>
        </w:rPr>
        <w:t xml:space="preserve">-se eficaz em </w:t>
      </w:r>
      <w:proofErr w:type="spellStart"/>
      <w:r>
        <w:rPr>
          <w:rStyle w:val="Aucun"/>
          <w:lang w:val="pt-PT"/>
        </w:rPr>
        <w:t>cen</w:t>
      </w:r>
      <w:proofErr w:type="spellEnd"/>
      <w:r>
        <w:rPr>
          <w:rStyle w:val="Aucun"/>
        </w:rPr>
        <w:t>á</w:t>
      </w:r>
      <w:r>
        <w:rPr>
          <w:rStyle w:val="Aucun"/>
          <w:lang w:val="pt-PT"/>
        </w:rPr>
        <w:t xml:space="preserve">rios em que o sistema </w:t>
      </w:r>
      <w:r w:rsidR="00891A63">
        <w:rPr>
          <w:rStyle w:val="Aucun"/>
          <w:lang w:val="pt-PT"/>
        </w:rPr>
        <w:t xml:space="preserve">tem </w:t>
      </w:r>
      <w:r>
        <w:rPr>
          <w:rStyle w:val="Aucun"/>
          <w:lang w:val="pt-PT"/>
        </w:rPr>
        <w:t xml:space="preserve">de reconhecer simultaneamente a fala de </w:t>
      </w:r>
      <w:proofErr w:type="spellStart"/>
      <w:r>
        <w:rPr>
          <w:rStyle w:val="Aucun"/>
          <w:lang w:val="pt-PT"/>
        </w:rPr>
        <w:t>crian</w:t>
      </w:r>
      <w:proofErr w:type="spellEnd"/>
      <w:r>
        <w:rPr>
          <w:rStyle w:val="Aucun"/>
        </w:rPr>
        <w:t>ç</w:t>
      </w:r>
      <w:r>
        <w:rPr>
          <w:rStyle w:val="Aucun"/>
          <w:lang w:val="pt-PT"/>
        </w:rPr>
        <w:t>as e de adultos. A</w:t>
      </w:r>
      <w:r w:rsidR="00891A63">
        <w:rPr>
          <w:rStyle w:val="Aucun"/>
          <w:lang w:val="pt-PT"/>
        </w:rPr>
        <w:t>dicionalmente</w:t>
      </w:r>
      <w:r>
        <w:rPr>
          <w:rStyle w:val="Aucun"/>
          <w:lang w:val="pt-PT"/>
        </w:rPr>
        <w:t xml:space="preserve">, introduzimos uma nova abordagem, designada "aprendizagem por </w:t>
      </w:r>
      <w:proofErr w:type="spellStart"/>
      <w:r>
        <w:rPr>
          <w:rStyle w:val="Aucun"/>
          <w:lang w:val="pt-PT"/>
        </w:rPr>
        <w:t>transfer</w:t>
      </w:r>
      <w:proofErr w:type="spellEnd"/>
      <w:r>
        <w:rPr>
          <w:rStyle w:val="Aucun"/>
        </w:rPr>
        <w:t>ê</w:t>
      </w:r>
      <w:proofErr w:type="spellStart"/>
      <w:r>
        <w:rPr>
          <w:rStyle w:val="Aucun"/>
          <w:lang w:val="pt-PT"/>
        </w:rPr>
        <w:t>ncia</w:t>
      </w:r>
      <w:proofErr w:type="spellEnd"/>
      <w:r>
        <w:rPr>
          <w:rStyle w:val="Aucun"/>
          <w:lang w:val="pt-PT"/>
        </w:rPr>
        <w:t xml:space="preserve"> multilingue", que combina elementos das metodologias de aprendizagem multitarefa e de </w:t>
      </w:r>
      <w:proofErr w:type="spellStart"/>
      <w:r>
        <w:rPr>
          <w:rStyle w:val="Aucun"/>
          <w:lang w:val="pt-PT"/>
        </w:rPr>
        <w:t>transfer</w:t>
      </w:r>
      <w:r>
        <w:rPr>
          <w:rStyle w:val="Aucun"/>
        </w:rPr>
        <w:t>ência</w:t>
      </w:r>
      <w:proofErr w:type="spellEnd"/>
      <w:r>
        <w:rPr>
          <w:rStyle w:val="Aucun"/>
        </w:rPr>
        <w:t>.</w:t>
      </w:r>
      <w:r>
        <w:rPr>
          <w:rStyle w:val="Aucun"/>
          <w:lang w:val="pt-PT"/>
        </w:rPr>
        <w:t xml:space="preserve"> </w:t>
      </w:r>
      <w:commentRangeStart w:id="3"/>
      <w:r>
        <w:rPr>
          <w:rStyle w:val="Aucun"/>
          <w:lang w:val="pt-PT"/>
        </w:rPr>
        <w:t>Os nossos resultados demonstr</w:t>
      </w:r>
      <w:r w:rsidR="00891A63">
        <w:rPr>
          <w:rStyle w:val="Aucun"/>
          <w:lang w:val="pt-PT"/>
        </w:rPr>
        <w:t xml:space="preserve">am uma </w:t>
      </w:r>
      <w:proofErr w:type="spellStart"/>
      <w:r>
        <w:rPr>
          <w:rStyle w:val="Aucun"/>
        </w:rPr>
        <w:t>eficá</w:t>
      </w:r>
      <w:proofErr w:type="spellEnd"/>
      <w:r>
        <w:rPr>
          <w:rStyle w:val="Aucun"/>
          <w:lang w:val="pt-PT"/>
        </w:rPr>
        <w:t>cia</w:t>
      </w:r>
      <w:r w:rsidR="00891A63">
        <w:rPr>
          <w:rStyle w:val="Aucun"/>
          <w:lang w:val="pt-PT"/>
        </w:rPr>
        <w:t xml:space="preserve"> superior da inicialização feita com </w:t>
      </w:r>
      <w:proofErr w:type="gramStart"/>
      <w:r w:rsidR="00891A63">
        <w:rPr>
          <w:rStyle w:val="Aucun"/>
          <w:lang w:val="pt-PT"/>
        </w:rPr>
        <w:t xml:space="preserve">o </w:t>
      </w:r>
      <w:r>
        <w:rPr>
          <w:rStyle w:val="Aucun"/>
          <w:lang w:val="pt-PT"/>
        </w:rPr>
        <w:t xml:space="preserve"> treino</w:t>
      </w:r>
      <w:proofErr w:type="gramEnd"/>
      <w:r>
        <w:rPr>
          <w:rStyle w:val="Aucun"/>
          <w:lang w:val="pt-PT"/>
        </w:rPr>
        <w:t xml:space="preserve"> de um sistema </w:t>
      </w:r>
      <w:r>
        <w:rPr>
          <w:rStyle w:val="Aucun"/>
          <w:i/>
          <w:iCs/>
        </w:rPr>
        <w:t>ASR</w:t>
      </w:r>
      <w:r>
        <w:rPr>
          <w:rStyle w:val="Aucun"/>
          <w:lang w:val="pt-PT"/>
        </w:rPr>
        <w:t xml:space="preserve"> infantil multilingue</w:t>
      </w:r>
      <w:r w:rsidR="00891A63">
        <w:rPr>
          <w:rStyle w:val="Aucun"/>
          <w:lang w:val="pt-PT"/>
        </w:rPr>
        <w:t xml:space="preserve">, </w:t>
      </w:r>
      <w:r>
        <w:rPr>
          <w:rStyle w:val="Aucun"/>
          <w:lang w:val="pt-PT"/>
        </w:rPr>
        <w:t xml:space="preserve">para a subsequente aprendizagem por </w:t>
      </w:r>
      <w:proofErr w:type="spellStart"/>
      <w:r>
        <w:rPr>
          <w:rStyle w:val="Aucun"/>
          <w:lang w:val="pt-PT"/>
        </w:rPr>
        <w:t>transfer</w:t>
      </w:r>
      <w:proofErr w:type="spellEnd"/>
      <w:r>
        <w:rPr>
          <w:rStyle w:val="Aucun"/>
        </w:rPr>
        <w:t>ê</w:t>
      </w:r>
      <w:proofErr w:type="spellStart"/>
      <w:r>
        <w:rPr>
          <w:rStyle w:val="Aucun"/>
          <w:lang w:val="pt-PT"/>
        </w:rPr>
        <w:t>ncia</w:t>
      </w:r>
      <w:proofErr w:type="spellEnd"/>
      <w:r>
        <w:rPr>
          <w:rStyle w:val="Aucun"/>
          <w:lang w:val="pt-PT"/>
        </w:rPr>
        <w:t xml:space="preserve"> num conjunto de dados infantis, particularmente em contextos de poucos recursos</w:t>
      </w:r>
      <w:commentRangeEnd w:id="3"/>
      <w:r w:rsidR="00891A63">
        <w:rPr>
          <w:rStyle w:val="Marquedecommentaire"/>
          <w:rFonts w:ascii="Times New Roman" w:eastAsia="Arial Unicode MS" w:hAnsi="Times New Roman" w:cs="Times New Roman"/>
          <w:color w:val="auto"/>
          <w:kern w:val="0"/>
          <w:lang w:val="en-US" w:eastAsia="en-US"/>
          <w14:textOutline w14:w="0" w14:cap="rnd" w14:cmpd="sng" w14:algn="ctr">
            <w14:noFill/>
            <w14:prstDash w14:val="solid"/>
            <w14:bevel/>
          </w14:textOutline>
        </w:rPr>
        <w:commentReference w:id="3"/>
      </w:r>
      <w:r>
        <w:rPr>
          <w:rStyle w:val="Aucun"/>
          <w:lang w:val="pt-PT"/>
        </w:rPr>
        <w:t xml:space="preserve">. </w:t>
      </w:r>
      <w:r w:rsidR="00891A63">
        <w:rPr>
          <w:rStyle w:val="Aucun"/>
          <w:lang w:val="pt-PT"/>
        </w:rPr>
        <w:t>De facto, e</w:t>
      </w:r>
      <w:r>
        <w:rPr>
          <w:rStyle w:val="Aucun"/>
          <w:lang w:val="pt-PT"/>
        </w:rPr>
        <w:t>sta abordagem revel</w:t>
      </w:r>
      <w:r w:rsidR="00891A63">
        <w:rPr>
          <w:rStyle w:val="Aucun"/>
          <w:lang w:val="pt-PT"/>
        </w:rPr>
        <w:t>a</w:t>
      </w:r>
      <w:r>
        <w:rPr>
          <w:rStyle w:val="Aucun"/>
          <w:lang w:val="pt-PT"/>
        </w:rPr>
        <w:t xml:space="preserve">-se fundamental para atenuar os desafios associados </w:t>
      </w:r>
      <w:r>
        <w:rPr>
          <w:rStyle w:val="Aucun"/>
        </w:rPr>
        <w:t xml:space="preserve">à </w:t>
      </w:r>
      <w:r>
        <w:rPr>
          <w:rStyle w:val="Aucun"/>
          <w:lang w:val="pt-PT"/>
        </w:rPr>
        <w:t xml:space="preserve">disponibilidade limitada de dados, abrindo caminho para sistemas de reconhecimento da fala infantil mais robustos e precisos em diversos contextos </w:t>
      </w:r>
      <w:proofErr w:type="spellStart"/>
      <w:r>
        <w:rPr>
          <w:rStyle w:val="Aucun"/>
          <w:lang w:val="pt-PT"/>
        </w:rPr>
        <w:t>lingu</w:t>
      </w:r>
      <w:proofErr w:type="spellEnd"/>
      <w:r>
        <w:rPr>
          <w:rStyle w:val="Aucun"/>
        </w:rPr>
        <w:t>í</w:t>
      </w:r>
      <w:proofErr w:type="spellStart"/>
      <w:r>
        <w:rPr>
          <w:rStyle w:val="Aucun"/>
          <w:lang w:val="pt-PT"/>
        </w:rPr>
        <w:t>sticos</w:t>
      </w:r>
      <w:proofErr w:type="spellEnd"/>
      <w:r>
        <w:rPr>
          <w:rStyle w:val="Aucun"/>
          <w:lang w:val="pt-PT"/>
        </w:rPr>
        <w:t>.</w:t>
      </w:r>
    </w:p>
    <w:p w14:paraId="3FE090AD" w14:textId="2CBE29EF" w:rsidR="00B7347A" w:rsidRDefault="00000000">
      <w:pPr>
        <w:pStyle w:val="Corps"/>
      </w:pPr>
      <w:r>
        <w:rPr>
          <w:rStyle w:val="Aucun"/>
          <w:lang w:val="pt-PT"/>
        </w:rPr>
        <w:t>Na fase subsequente desta tese</w:t>
      </w:r>
      <w:r w:rsidR="00F46D6D">
        <w:rPr>
          <w:rStyle w:val="Aucun"/>
          <w:lang w:val="pt-PT"/>
        </w:rPr>
        <w:t>, focamo-nos n</w:t>
      </w:r>
      <w:r>
        <w:rPr>
          <w:rStyle w:val="Aucun"/>
          <w:lang w:val="pt-PT"/>
        </w:rPr>
        <w:t xml:space="preserve">a exploração do paradigma </w:t>
      </w:r>
      <w:commentRangeStart w:id="4"/>
      <w:proofErr w:type="spellStart"/>
      <w:r>
        <w:rPr>
          <w:rStyle w:val="Aucun"/>
        </w:rPr>
        <w:t>e</w:t>
      </w:r>
      <w:r>
        <w:rPr>
          <w:rStyle w:val="Aucun"/>
          <w:i/>
          <w:iCs/>
        </w:rPr>
        <w:t>nd-to-end</w:t>
      </w:r>
      <w:commentRangeEnd w:id="4"/>
      <w:proofErr w:type="spellEnd"/>
      <w:r>
        <w:commentReference w:id="4"/>
      </w:r>
      <w:r>
        <w:rPr>
          <w:rStyle w:val="Aucun"/>
          <w:lang w:val="pt-PT"/>
        </w:rPr>
        <w:t xml:space="preserve">, com o objetivo de fazer </w:t>
      </w:r>
      <w:proofErr w:type="spellStart"/>
      <w:r>
        <w:rPr>
          <w:rStyle w:val="Aucun"/>
          <w:lang w:val="pt-PT"/>
        </w:rPr>
        <w:t>avan</w:t>
      </w:r>
      <w:proofErr w:type="spellEnd"/>
      <w:r>
        <w:rPr>
          <w:rStyle w:val="Aucun"/>
        </w:rPr>
        <w:t>ç</w:t>
      </w:r>
      <w:r>
        <w:rPr>
          <w:rStyle w:val="Aucun"/>
          <w:lang w:val="pt-PT"/>
        </w:rPr>
        <w:t xml:space="preserve">ar as atuais abordagens </w:t>
      </w:r>
      <w:commentRangeStart w:id="5"/>
      <w:r>
        <w:rPr>
          <w:rStyle w:val="Aucun"/>
        </w:rPr>
        <w:t>n</w:t>
      </w:r>
      <w:r>
        <w:rPr>
          <w:rStyle w:val="Aucun"/>
          <w:lang w:val="pt-PT"/>
        </w:rPr>
        <w:t>o</w:t>
      </w:r>
      <w:commentRangeEnd w:id="5"/>
      <w:r>
        <w:commentReference w:id="5"/>
      </w:r>
      <w:r>
        <w:rPr>
          <w:rStyle w:val="Aucun"/>
        </w:rPr>
        <w:t xml:space="preserve"> </w:t>
      </w:r>
      <w:r>
        <w:rPr>
          <w:rStyle w:val="Aucun"/>
          <w:i/>
          <w:iCs/>
        </w:rPr>
        <w:t>ASR</w:t>
      </w:r>
      <w:r>
        <w:rPr>
          <w:rStyle w:val="Aucun"/>
          <w:lang w:val="pt-PT"/>
        </w:rPr>
        <w:t xml:space="preserve"> infantil. Partindo da abordagem convencional de </w:t>
      </w:r>
      <w:proofErr w:type="spellStart"/>
      <w:r>
        <w:rPr>
          <w:rStyle w:val="Aucun"/>
          <w:lang w:val="pt-PT"/>
        </w:rPr>
        <w:t>transfer</w:t>
      </w:r>
      <w:proofErr w:type="spellEnd"/>
      <w:r>
        <w:rPr>
          <w:rStyle w:val="Aucun"/>
        </w:rPr>
        <w:t>ê</w:t>
      </w:r>
      <w:proofErr w:type="spellStart"/>
      <w:r>
        <w:rPr>
          <w:rStyle w:val="Aucun"/>
          <w:lang w:val="pt-PT"/>
        </w:rPr>
        <w:t>ncia</w:t>
      </w:r>
      <w:proofErr w:type="spellEnd"/>
      <w:r>
        <w:rPr>
          <w:rStyle w:val="Aucun"/>
          <w:lang w:val="pt-PT"/>
        </w:rPr>
        <w:t xml:space="preserve"> de aprendizagem sobre todo o modelo, prop</w:t>
      </w:r>
      <w:r w:rsidR="0036083A">
        <w:rPr>
          <w:rStyle w:val="Aucun"/>
          <w:lang w:val="pt-PT"/>
        </w:rPr>
        <w:t>omos</w:t>
      </w:r>
      <w:r>
        <w:rPr>
          <w:rStyle w:val="Aucun"/>
          <w:lang w:val="pt-PT"/>
        </w:rPr>
        <w:t xml:space="preserve"> uma </w:t>
      </w:r>
      <w:proofErr w:type="spellStart"/>
      <w:r>
        <w:rPr>
          <w:rStyle w:val="Aucun"/>
          <w:lang w:val="pt-PT"/>
        </w:rPr>
        <w:t>estrat</w:t>
      </w:r>
      <w:proofErr w:type="spellEnd"/>
      <w:r w:rsidRPr="007E3B33">
        <w:rPr>
          <w:rStyle w:val="Aucun"/>
          <w:lang w:val="pt-BR"/>
        </w:rPr>
        <w:t>é</w:t>
      </w:r>
      <w:proofErr w:type="spellStart"/>
      <w:r>
        <w:rPr>
          <w:rStyle w:val="Aucun"/>
          <w:lang w:val="pt-PT"/>
        </w:rPr>
        <w:t>gia</w:t>
      </w:r>
      <w:proofErr w:type="spellEnd"/>
      <w:r>
        <w:rPr>
          <w:rStyle w:val="Aucun"/>
          <w:lang w:val="pt-PT"/>
        </w:rPr>
        <w:t xml:space="preserve"> de avaliação mais </w:t>
      </w:r>
      <w:proofErr w:type="spellStart"/>
      <w:r>
        <w:rPr>
          <w:rStyle w:val="Aucun"/>
          <w:lang w:val="pt-PT"/>
        </w:rPr>
        <w:t>nuan</w:t>
      </w:r>
      <w:proofErr w:type="spellEnd"/>
      <w:r>
        <w:rPr>
          <w:rStyle w:val="Aucun"/>
        </w:rPr>
        <w:t>ç</w:t>
      </w:r>
      <w:r>
        <w:rPr>
          <w:rStyle w:val="Aucun"/>
          <w:lang w:val="pt-PT"/>
        </w:rPr>
        <w:t xml:space="preserve">ada. </w:t>
      </w:r>
      <w:r w:rsidR="0036083A">
        <w:rPr>
          <w:rStyle w:val="Aucun"/>
          <w:lang w:val="pt-PT"/>
        </w:rPr>
        <w:t>De facto, a</w:t>
      </w:r>
      <w:r>
        <w:rPr>
          <w:rStyle w:val="Aucun"/>
          <w:lang w:val="pt-PT"/>
        </w:rPr>
        <w:t xml:space="preserve"> nossa investigação revel</w:t>
      </w:r>
      <w:r w:rsidR="0036083A">
        <w:rPr>
          <w:rStyle w:val="Aucun"/>
          <w:lang w:val="pt-PT"/>
        </w:rPr>
        <w:t>a</w:t>
      </w:r>
      <w:r>
        <w:rPr>
          <w:rStyle w:val="Aucun"/>
          <w:lang w:val="pt-PT"/>
        </w:rPr>
        <w:t xml:space="preserve"> o papel fundamental do </w:t>
      </w:r>
      <w:commentRangeStart w:id="6"/>
      <w:r>
        <w:rPr>
          <w:rStyle w:val="Aucun"/>
          <w:lang w:val="pt-PT"/>
        </w:rPr>
        <w:t xml:space="preserve">codificador </w:t>
      </w:r>
      <w:commentRangeEnd w:id="6"/>
      <w:r>
        <w:commentReference w:id="6"/>
      </w:r>
      <w:r>
        <w:rPr>
          <w:rStyle w:val="Aucun"/>
          <w:lang w:val="pt-PT"/>
        </w:rPr>
        <w:t>no processo de afinação d</w:t>
      </w:r>
      <w:r w:rsidR="0036083A">
        <w:rPr>
          <w:rStyle w:val="Aucun"/>
          <w:lang w:val="pt-PT"/>
        </w:rPr>
        <w:t>o</w:t>
      </w:r>
      <w:r>
        <w:rPr>
          <w:rStyle w:val="Aucun"/>
          <w:lang w:val="pt-PT"/>
        </w:rPr>
        <w:t xml:space="preserve"> </w:t>
      </w:r>
      <w:r>
        <w:rPr>
          <w:rStyle w:val="Aucun"/>
          <w:i/>
          <w:iCs/>
        </w:rPr>
        <w:t>ASR</w:t>
      </w:r>
      <w:r>
        <w:rPr>
          <w:rStyle w:val="Aucun"/>
        </w:rPr>
        <w:t xml:space="preserve"> infantil </w:t>
      </w:r>
      <w:proofErr w:type="spellStart"/>
      <w:r>
        <w:rPr>
          <w:rStyle w:val="Aucun"/>
          <w:i/>
          <w:iCs/>
          <w:lang w:val="pt-PT"/>
        </w:rPr>
        <w:t>end</w:t>
      </w:r>
      <w:proofErr w:type="spellEnd"/>
      <w:r>
        <w:rPr>
          <w:rStyle w:val="Aucun"/>
          <w:i/>
          <w:iCs/>
          <w:lang w:val="pt-PT"/>
        </w:rPr>
        <w:t>-to-</w:t>
      </w:r>
      <w:proofErr w:type="spellStart"/>
      <w:r>
        <w:rPr>
          <w:rStyle w:val="Aucun"/>
          <w:i/>
          <w:iCs/>
          <w:lang w:val="pt-PT"/>
        </w:rPr>
        <w:t>end</w:t>
      </w:r>
      <w:proofErr w:type="spellEnd"/>
      <w:r>
        <w:rPr>
          <w:rStyle w:val="Aucun"/>
          <w:lang w:val="pt-PT"/>
        </w:rPr>
        <w:t xml:space="preserve">. Esta descoberta vai de encontro </w:t>
      </w:r>
      <w:r>
        <w:rPr>
          <w:rStyle w:val="Aucun"/>
        </w:rPr>
        <w:t xml:space="preserve">à </w:t>
      </w:r>
      <w:r>
        <w:rPr>
          <w:rStyle w:val="Aucun"/>
          <w:lang w:val="pt-PT"/>
        </w:rPr>
        <w:t xml:space="preserve">ideia de que de que, no contexto da fala das </w:t>
      </w:r>
      <w:proofErr w:type="spellStart"/>
      <w:r>
        <w:rPr>
          <w:rStyle w:val="Aucun"/>
          <w:lang w:val="pt-PT"/>
        </w:rPr>
        <w:t>crian</w:t>
      </w:r>
      <w:proofErr w:type="spellEnd"/>
      <w:r>
        <w:rPr>
          <w:rStyle w:val="Aucun"/>
        </w:rPr>
        <w:t>ç</w:t>
      </w:r>
      <w:r>
        <w:rPr>
          <w:rStyle w:val="Aucun"/>
          <w:lang w:val="pt-PT"/>
        </w:rPr>
        <w:t xml:space="preserve">as, a variabilidade </w:t>
      </w:r>
      <w:proofErr w:type="spellStart"/>
      <w:r>
        <w:rPr>
          <w:rStyle w:val="Aucun"/>
          <w:lang w:val="pt-PT"/>
        </w:rPr>
        <w:t>ac</w:t>
      </w:r>
      <w:proofErr w:type="spellEnd"/>
      <w:r>
        <w:rPr>
          <w:rStyle w:val="Aucun"/>
        </w:rPr>
        <w:t>ú</w:t>
      </w:r>
      <w:proofErr w:type="spellStart"/>
      <w:r>
        <w:rPr>
          <w:rStyle w:val="Aucun"/>
          <w:lang w:val="pt-PT"/>
        </w:rPr>
        <w:t>stica</w:t>
      </w:r>
      <w:proofErr w:type="spellEnd"/>
      <w:r>
        <w:rPr>
          <w:rStyle w:val="Aucun"/>
          <w:lang w:val="pt-PT"/>
        </w:rPr>
        <w:t xml:space="preserve"> supera significativamente os </w:t>
      </w:r>
      <w:proofErr w:type="spellStart"/>
      <w:r>
        <w:rPr>
          <w:rStyle w:val="Aucun"/>
          <w:lang w:val="pt-PT"/>
        </w:rPr>
        <w:t>factores</w:t>
      </w:r>
      <w:proofErr w:type="spellEnd"/>
      <w:r>
        <w:rPr>
          <w:rStyle w:val="Aucun"/>
          <w:lang w:val="pt-PT"/>
        </w:rPr>
        <w:t xml:space="preserve"> </w:t>
      </w:r>
      <w:proofErr w:type="spellStart"/>
      <w:r>
        <w:rPr>
          <w:rStyle w:val="Aucun"/>
          <w:lang w:val="pt-PT"/>
        </w:rPr>
        <w:t>lingu</w:t>
      </w:r>
      <w:proofErr w:type="spellEnd"/>
      <w:r>
        <w:rPr>
          <w:rStyle w:val="Aucun"/>
        </w:rPr>
        <w:t>í</w:t>
      </w:r>
      <w:proofErr w:type="spellStart"/>
      <w:r>
        <w:rPr>
          <w:rStyle w:val="Aucun"/>
          <w:lang w:val="pt-PT"/>
        </w:rPr>
        <w:t>sticos</w:t>
      </w:r>
      <w:proofErr w:type="spellEnd"/>
      <w:r>
        <w:rPr>
          <w:rStyle w:val="Aucun"/>
          <w:lang w:val="pt-PT"/>
        </w:rPr>
        <w:t>, contribuindo para a degradação da precisão do reconhecimento. Para al</w:t>
      </w:r>
      <w:r w:rsidRPr="007E3B33">
        <w:rPr>
          <w:rStyle w:val="Aucun"/>
          <w:lang w:val="pt-BR"/>
        </w:rPr>
        <w:t>é</w:t>
      </w:r>
      <w:r>
        <w:rPr>
          <w:rStyle w:val="Aucun"/>
          <w:lang w:val="pt-PT"/>
        </w:rPr>
        <w:t xml:space="preserve">m disso, </w:t>
      </w:r>
      <w:r w:rsidR="0036083A">
        <w:rPr>
          <w:rStyle w:val="Aucun"/>
          <w:lang w:val="pt-PT"/>
        </w:rPr>
        <w:t>os nossos resultados evidencia</w:t>
      </w:r>
      <w:r>
        <w:rPr>
          <w:rStyle w:val="Aucun"/>
          <w:lang w:val="pt-PT"/>
        </w:rPr>
        <w:t xml:space="preserve">m a </w:t>
      </w:r>
      <w:proofErr w:type="spellStart"/>
      <w:r>
        <w:rPr>
          <w:rStyle w:val="Aucun"/>
          <w:lang w:val="pt-PT"/>
        </w:rPr>
        <w:t>efic</w:t>
      </w:r>
      <w:r>
        <w:rPr>
          <w:rStyle w:val="Aucun"/>
        </w:rPr>
        <w:t>ácia</w:t>
      </w:r>
      <w:commentRangeStart w:id="7"/>
      <w:commentRangeEnd w:id="7"/>
      <w:proofErr w:type="spellEnd"/>
      <w:r>
        <w:commentReference w:id="7"/>
      </w:r>
      <w:r>
        <w:rPr>
          <w:rStyle w:val="Aucun"/>
          <w:lang w:val="pt-PT"/>
        </w:rPr>
        <w:t xml:space="preserve"> da segmentação de camadas superiores, situadas mais perto da </w:t>
      </w:r>
      <w:proofErr w:type="spellStart"/>
      <w:r>
        <w:rPr>
          <w:rStyle w:val="Aucun"/>
          <w:lang w:val="pt-PT"/>
        </w:rPr>
        <w:t>sa</w:t>
      </w:r>
      <w:proofErr w:type="spellEnd"/>
      <w:r>
        <w:rPr>
          <w:rStyle w:val="Aucun"/>
        </w:rPr>
        <w:t>í</w:t>
      </w:r>
      <w:r>
        <w:rPr>
          <w:rStyle w:val="Aucun"/>
          <w:lang w:val="pt-PT"/>
        </w:rPr>
        <w:t xml:space="preserve">da do codificador. Estes conhecimentos oferecem recomendações valiosas para otimizar o desenvolvimento de modelos </w:t>
      </w:r>
      <w:r>
        <w:rPr>
          <w:rStyle w:val="Aucun"/>
          <w:i/>
          <w:iCs/>
        </w:rPr>
        <w:t>ASR</w:t>
      </w:r>
      <w:r>
        <w:rPr>
          <w:rStyle w:val="Aucun"/>
          <w:lang w:val="pt-PT"/>
        </w:rPr>
        <w:t xml:space="preserve"> para </w:t>
      </w:r>
      <w:proofErr w:type="spellStart"/>
      <w:r>
        <w:rPr>
          <w:rStyle w:val="Aucun"/>
          <w:lang w:val="pt-PT"/>
        </w:rPr>
        <w:t>crian</w:t>
      </w:r>
      <w:proofErr w:type="spellEnd"/>
      <w:r>
        <w:rPr>
          <w:rStyle w:val="Aucun"/>
        </w:rPr>
        <w:t>ç</w:t>
      </w:r>
      <w:r>
        <w:rPr>
          <w:rStyle w:val="Aucun"/>
          <w:lang w:val="pt-PT"/>
        </w:rPr>
        <w:t xml:space="preserve">as </w:t>
      </w:r>
      <w:proofErr w:type="spellStart"/>
      <w:r>
        <w:rPr>
          <w:rStyle w:val="Aucun"/>
          <w:lang w:val="pt-PT"/>
        </w:rPr>
        <w:t>atrav</w:t>
      </w:r>
      <w:proofErr w:type="spellEnd"/>
      <w:r w:rsidRPr="007E3B33">
        <w:rPr>
          <w:rStyle w:val="Aucun"/>
          <w:lang w:val="pt-BR"/>
        </w:rPr>
        <w:t>é</w:t>
      </w:r>
      <w:r>
        <w:rPr>
          <w:rStyle w:val="Aucun"/>
          <w:lang w:val="pt-PT"/>
        </w:rPr>
        <w:t xml:space="preserve">s da aprendizagem por </w:t>
      </w:r>
      <w:proofErr w:type="spellStart"/>
      <w:r>
        <w:rPr>
          <w:rStyle w:val="Aucun"/>
          <w:lang w:val="pt-PT"/>
        </w:rPr>
        <w:t>transfer</w:t>
      </w:r>
      <w:proofErr w:type="spellEnd"/>
      <w:r>
        <w:rPr>
          <w:rStyle w:val="Aucun"/>
        </w:rPr>
        <w:t>ê</w:t>
      </w:r>
      <w:proofErr w:type="spellStart"/>
      <w:r>
        <w:rPr>
          <w:rStyle w:val="Aucun"/>
          <w:lang w:val="it-IT"/>
        </w:rPr>
        <w:t>ncia</w:t>
      </w:r>
      <w:proofErr w:type="spellEnd"/>
      <w:r>
        <w:rPr>
          <w:rStyle w:val="Aucun"/>
          <w:lang w:val="it-IT"/>
        </w:rPr>
        <w:t>. Nesta sec</w:t>
      </w:r>
      <w:proofErr w:type="spellStart"/>
      <w:r>
        <w:rPr>
          <w:rStyle w:val="Aucun"/>
          <w:lang w:val="pt-PT"/>
        </w:rPr>
        <w:t>ção</w:t>
      </w:r>
      <w:proofErr w:type="spellEnd"/>
      <w:r>
        <w:rPr>
          <w:rStyle w:val="Aucun"/>
          <w:lang w:val="pt-PT"/>
        </w:rPr>
        <w:t xml:space="preserve"> da tese, </w:t>
      </w:r>
      <w:proofErr w:type="spellStart"/>
      <w:r>
        <w:rPr>
          <w:rStyle w:val="Aucun"/>
          <w:lang w:val="pt-PT"/>
        </w:rPr>
        <w:t>tamb</w:t>
      </w:r>
      <w:proofErr w:type="spellEnd"/>
      <w:r w:rsidRPr="007E3B33">
        <w:rPr>
          <w:rStyle w:val="Aucun"/>
          <w:lang w:val="pt-BR"/>
        </w:rPr>
        <w:t>é</w:t>
      </w:r>
      <w:r>
        <w:rPr>
          <w:rStyle w:val="Aucun"/>
          <w:lang w:val="pt-PT"/>
        </w:rPr>
        <w:t xml:space="preserve">m introduzimos o novo conceito de </w:t>
      </w:r>
      <w:commentRangeStart w:id="8"/>
      <w:r>
        <w:rPr>
          <w:rStyle w:val="Aucun"/>
        </w:rPr>
        <w:t>"afina</w:t>
      </w:r>
      <w:proofErr w:type="spellStart"/>
      <w:r>
        <w:rPr>
          <w:rStyle w:val="Aucun"/>
          <w:lang w:val="pt-PT"/>
        </w:rPr>
        <w:t>ção</w:t>
      </w:r>
      <w:proofErr w:type="spellEnd"/>
      <w:r>
        <w:rPr>
          <w:rStyle w:val="Aucun"/>
          <w:lang w:val="pt-PT"/>
        </w:rPr>
        <w:t xml:space="preserve"> parcial" </w:t>
      </w:r>
      <w:commentRangeEnd w:id="8"/>
      <w:r>
        <w:commentReference w:id="8"/>
      </w:r>
      <w:r>
        <w:rPr>
          <w:rStyle w:val="Aucun"/>
          <w:lang w:val="pt-PT"/>
        </w:rPr>
        <w:t xml:space="preserve">para arquiteturas baseadas em </w:t>
      </w:r>
      <w:r w:rsidR="0036083A">
        <w:rPr>
          <w:rStyle w:val="Aucun"/>
          <w:lang w:val="pt-PT"/>
        </w:rPr>
        <w:t>t</w:t>
      </w:r>
      <w:commentRangeStart w:id="9"/>
      <w:r>
        <w:rPr>
          <w:rStyle w:val="Aucun"/>
          <w:lang w:val="pt-PT"/>
        </w:rPr>
        <w:t>ransformadores</w:t>
      </w:r>
      <w:commentRangeEnd w:id="9"/>
      <w:r>
        <w:commentReference w:id="9"/>
      </w:r>
      <w:r>
        <w:rPr>
          <w:rStyle w:val="Aucun"/>
          <w:lang w:val="pt-PT"/>
        </w:rPr>
        <w:t>. As nossas descobertas indica</w:t>
      </w:r>
      <w:r w:rsidR="0036083A">
        <w:rPr>
          <w:rStyle w:val="Aucun"/>
          <w:lang w:val="pt-PT"/>
        </w:rPr>
        <w:t>m</w:t>
      </w:r>
      <w:r>
        <w:rPr>
          <w:rStyle w:val="Aucun"/>
          <w:lang w:val="pt-PT"/>
        </w:rPr>
        <w:t xml:space="preserve"> que o </w:t>
      </w:r>
      <w:r>
        <w:rPr>
          <w:rStyle w:val="Aucun"/>
          <w:i/>
          <w:iCs/>
          <w:lang w:val="pt-PT"/>
        </w:rPr>
        <w:t>fine-</w:t>
      </w:r>
      <w:proofErr w:type="spellStart"/>
      <w:r>
        <w:rPr>
          <w:rStyle w:val="Aucun"/>
          <w:i/>
          <w:iCs/>
          <w:lang w:val="pt-PT"/>
        </w:rPr>
        <w:t>tuning</w:t>
      </w:r>
      <w:commentRangeStart w:id="10"/>
      <w:proofErr w:type="spellEnd"/>
      <w:r>
        <w:rPr>
          <w:rStyle w:val="Aucun"/>
        </w:rPr>
        <w:t xml:space="preserve"> </w:t>
      </w:r>
      <w:commentRangeEnd w:id="10"/>
      <w:r>
        <w:commentReference w:id="10"/>
      </w:r>
      <w:r>
        <w:rPr>
          <w:rStyle w:val="Aucun"/>
        </w:rPr>
        <w:t xml:space="preserve">de componentes </w:t>
      </w:r>
      <w:proofErr w:type="spellStart"/>
      <w:r>
        <w:rPr>
          <w:rStyle w:val="Aucun"/>
        </w:rPr>
        <w:t>especí</w:t>
      </w:r>
      <w:proofErr w:type="spellEnd"/>
      <w:r>
        <w:rPr>
          <w:rStyle w:val="Aucun"/>
          <w:lang w:val="pt-PT"/>
        </w:rPr>
        <w:t>ficos da rede super</w:t>
      </w:r>
      <w:r w:rsidR="0036083A">
        <w:rPr>
          <w:rStyle w:val="Aucun"/>
          <w:lang w:val="pt-PT"/>
        </w:rPr>
        <w:t>a</w:t>
      </w:r>
      <w:r>
        <w:rPr>
          <w:rStyle w:val="Aucun"/>
          <w:lang w:val="pt-PT"/>
        </w:rPr>
        <w:t xml:space="preserve"> a abordagem tradicional de </w:t>
      </w:r>
      <w:r w:rsidR="0036083A">
        <w:rPr>
          <w:rStyle w:val="Aucun"/>
          <w:i/>
          <w:iCs/>
          <w:lang w:val="pt-PT"/>
        </w:rPr>
        <w:t>fine-</w:t>
      </w:r>
      <w:proofErr w:type="spellStart"/>
      <w:r w:rsidR="0036083A">
        <w:rPr>
          <w:rStyle w:val="Aucun"/>
          <w:i/>
          <w:iCs/>
          <w:lang w:val="pt-PT"/>
        </w:rPr>
        <w:t>tuning</w:t>
      </w:r>
      <w:proofErr w:type="spellEnd"/>
      <w:r>
        <w:rPr>
          <w:rStyle w:val="Aucun"/>
          <w:lang w:val="pt-PT"/>
        </w:rPr>
        <w:t xml:space="preserve"> de todo o modelo. Nomeadamente, </w:t>
      </w:r>
      <w:proofErr w:type="spellStart"/>
      <w:r>
        <w:rPr>
          <w:rStyle w:val="Aucun"/>
          <w:lang w:val="pt-PT"/>
        </w:rPr>
        <w:t>observ</w:t>
      </w:r>
      <w:proofErr w:type="spellEnd"/>
      <w:r w:rsidR="0036083A">
        <w:rPr>
          <w:rStyle w:val="Aucun"/>
        </w:rPr>
        <w:t>a</w:t>
      </w:r>
      <w:r>
        <w:rPr>
          <w:rStyle w:val="Aucun"/>
          <w:lang w:val="pt-PT"/>
        </w:rPr>
        <w:t xml:space="preserve">mos que ajustar especificamente a componente </w:t>
      </w:r>
      <w:r w:rsidRPr="007E3B33">
        <w:rPr>
          <w:rStyle w:val="Aucun"/>
          <w:i/>
          <w:iCs/>
          <w:lang w:val="pt-BR"/>
        </w:rPr>
        <w:t>Feed-</w:t>
      </w:r>
      <w:proofErr w:type="spellStart"/>
      <w:r w:rsidRPr="007E3B33">
        <w:rPr>
          <w:rStyle w:val="Aucun"/>
          <w:i/>
          <w:iCs/>
          <w:lang w:val="pt-BR"/>
        </w:rPr>
        <w:t>Forward</w:t>
      </w:r>
      <w:proofErr w:type="spellEnd"/>
      <w:r w:rsidRPr="007E3B33">
        <w:rPr>
          <w:rStyle w:val="Aucun"/>
          <w:i/>
          <w:iCs/>
          <w:lang w:val="pt-BR"/>
        </w:rPr>
        <w:t xml:space="preserve"> Network</w:t>
      </w:r>
      <w:r>
        <w:rPr>
          <w:rStyle w:val="Aucun"/>
          <w:lang w:val="pt-PT"/>
        </w:rPr>
        <w:t xml:space="preserve"> produz os melhores resultados. Esta abordagem inovadora </w:t>
      </w:r>
      <w:r w:rsidRPr="007E3B33">
        <w:rPr>
          <w:rStyle w:val="Aucun"/>
          <w:lang w:val="pt-BR"/>
        </w:rPr>
        <w:t xml:space="preserve">é </w:t>
      </w:r>
      <w:r>
        <w:rPr>
          <w:rStyle w:val="Aucun"/>
          <w:lang w:val="pt-PT"/>
        </w:rPr>
        <w:t xml:space="preserve">promissora para melhorar o desempenho dos sistemas </w:t>
      </w:r>
      <w:r>
        <w:rPr>
          <w:rStyle w:val="Aucun"/>
          <w:i/>
          <w:iCs/>
        </w:rPr>
        <w:t>ASR</w:t>
      </w:r>
      <w:r>
        <w:rPr>
          <w:rStyle w:val="Aucun"/>
          <w:lang w:val="pt-PT"/>
        </w:rPr>
        <w:t xml:space="preserve"> infantis, concentrando os </w:t>
      </w:r>
      <w:proofErr w:type="spellStart"/>
      <w:r>
        <w:rPr>
          <w:rStyle w:val="Aucun"/>
          <w:lang w:val="pt-PT"/>
        </w:rPr>
        <w:t>esfor</w:t>
      </w:r>
      <w:proofErr w:type="spellEnd"/>
      <w:r>
        <w:rPr>
          <w:rStyle w:val="Aucun"/>
        </w:rPr>
        <w:t>ç</w:t>
      </w:r>
      <w:r>
        <w:rPr>
          <w:rStyle w:val="Aucun"/>
          <w:lang w:val="pt-PT"/>
        </w:rPr>
        <w:t>os de afinação nos componentes de rede com maior impacto.</w:t>
      </w:r>
    </w:p>
    <w:p w14:paraId="251B005C" w14:textId="39BE0B4C" w:rsidR="00B7347A" w:rsidDel="00033966" w:rsidRDefault="00000000">
      <w:pPr>
        <w:pStyle w:val="Corps"/>
        <w:rPr>
          <w:del w:id="11" w:author="Thomas Rolland" w:date="2024-02-12T16:40:00Z"/>
          <w:b/>
          <w:bCs/>
        </w:rPr>
      </w:pPr>
      <w:r>
        <w:rPr>
          <w:rStyle w:val="Aucun"/>
          <w:lang w:val="pt-PT"/>
        </w:rPr>
        <w:t xml:space="preserve">Em seguida, motivados pela necessidade de uma </w:t>
      </w:r>
      <w:proofErr w:type="spellStart"/>
      <w:r>
        <w:rPr>
          <w:rStyle w:val="Aucun"/>
          <w:lang w:val="pt-PT"/>
        </w:rPr>
        <w:t>transfer</w:t>
      </w:r>
      <w:proofErr w:type="spellEnd"/>
      <w:r>
        <w:rPr>
          <w:rStyle w:val="Aucun"/>
        </w:rPr>
        <w:t>ê</w:t>
      </w:r>
      <w:proofErr w:type="spellStart"/>
      <w:r>
        <w:rPr>
          <w:rStyle w:val="Aucun"/>
          <w:lang w:val="pt-PT"/>
        </w:rPr>
        <w:t>ncia</w:t>
      </w:r>
      <w:proofErr w:type="spellEnd"/>
      <w:r>
        <w:rPr>
          <w:rStyle w:val="Aucun"/>
          <w:lang w:val="pt-PT"/>
        </w:rPr>
        <w:t xml:space="preserve"> de conhecimentos eficiente em termos de par</w:t>
      </w:r>
      <w:r>
        <w:rPr>
          <w:rStyle w:val="Aucun"/>
        </w:rPr>
        <w:t>â</w:t>
      </w:r>
      <w:r>
        <w:rPr>
          <w:rStyle w:val="Aucun"/>
          <w:lang w:val="pt-PT"/>
        </w:rPr>
        <w:t xml:space="preserve">metros, em particular em </w:t>
      </w:r>
      <w:proofErr w:type="spellStart"/>
      <w:r>
        <w:rPr>
          <w:rStyle w:val="Aucun"/>
          <w:lang w:val="pt-PT"/>
        </w:rPr>
        <w:t>cen</w:t>
      </w:r>
      <w:proofErr w:type="spellEnd"/>
      <w:r>
        <w:rPr>
          <w:rStyle w:val="Aucun"/>
        </w:rPr>
        <w:t>á</w:t>
      </w:r>
      <w:r>
        <w:rPr>
          <w:rStyle w:val="Aucun"/>
          <w:lang w:val="pt-PT"/>
        </w:rPr>
        <w:t xml:space="preserve">rios com dados de treino limitados, </w:t>
      </w:r>
      <w:proofErr w:type="spellStart"/>
      <w:r>
        <w:rPr>
          <w:rStyle w:val="Aucun"/>
          <w:lang w:val="pt-PT"/>
        </w:rPr>
        <w:t>investig</w:t>
      </w:r>
      <w:proofErr w:type="spellEnd"/>
      <w:r w:rsidR="0036083A">
        <w:rPr>
          <w:rStyle w:val="Aucun"/>
        </w:rPr>
        <w:t>a</w:t>
      </w:r>
      <w:r>
        <w:rPr>
          <w:rStyle w:val="Aucun"/>
          <w:lang w:val="pt-PT"/>
        </w:rPr>
        <w:t>mos a utilização de m</w:t>
      </w:r>
      <w:proofErr w:type="spellStart"/>
      <w:r>
        <w:rPr>
          <w:rStyle w:val="Aucun"/>
        </w:rPr>
        <w:t>ódulos</w:t>
      </w:r>
      <w:proofErr w:type="spellEnd"/>
      <w:r>
        <w:rPr>
          <w:rStyle w:val="Aucun"/>
        </w:rPr>
        <w:t xml:space="preserve"> </w:t>
      </w:r>
      <w:proofErr w:type="spellStart"/>
      <w:r>
        <w:rPr>
          <w:rStyle w:val="Aucun"/>
          <w:i/>
          <w:iCs/>
          <w:lang w:val="pt-PT"/>
        </w:rPr>
        <w:t>Adapters</w:t>
      </w:r>
      <w:proofErr w:type="spellEnd"/>
      <w:r>
        <w:rPr>
          <w:rStyle w:val="Aucun"/>
          <w:lang w:val="pt-PT"/>
        </w:rPr>
        <w:t>. Estes m</w:t>
      </w:r>
      <w:proofErr w:type="spellStart"/>
      <w:r>
        <w:rPr>
          <w:rStyle w:val="Aucun"/>
        </w:rPr>
        <w:t>ó</w:t>
      </w:r>
      <w:r>
        <w:rPr>
          <w:rStyle w:val="Aucun"/>
          <w:lang w:val="pt-PT"/>
        </w:rPr>
        <w:t>dulos</w:t>
      </w:r>
      <w:proofErr w:type="spellEnd"/>
      <w:r>
        <w:rPr>
          <w:rStyle w:val="Aucun"/>
          <w:lang w:val="pt-PT"/>
        </w:rPr>
        <w:t xml:space="preserve">, compostos por duas camadas lineares integradas num modelo congelado </w:t>
      </w:r>
      <w:proofErr w:type="spellStart"/>
      <w:r>
        <w:rPr>
          <w:rStyle w:val="Aucun"/>
          <w:lang w:val="pt-PT"/>
        </w:rPr>
        <w:t>pr</w:t>
      </w:r>
      <w:proofErr w:type="spellEnd"/>
      <w:r w:rsidRPr="007E3B33">
        <w:rPr>
          <w:rStyle w:val="Aucun"/>
          <w:lang w:val="pt-BR"/>
        </w:rPr>
        <w:t>é</w:t>
      </w:r>
      <w:r>
        <w:rPr>
          <w:rStyle w:val="Aucun"/>
          <w:lang w:val="pt-PT"/>
        </w:rPr>
        <w:t xml:space="preserve">-treinado, oferecem um mecanismo para a </w:t>
      </w:r>
      <w:proofErr w:type="spellStart"/>
      <w:r>
        <w:rPr>
          <w:rStyle w:val="Aucun"/>
          <w:lang w:val="pt-PT"/>
        </w:rPr>
        <w:t>transfer</w:t>
      </w:r>
      <w:proofErr w:type="spellEnd"/>
      <w:r>
        <w:rPr>
          <w:rStyle w:val="Aucun"/>
        </w:rPr>
        <w:t>ê</w:t>
      </w:r>
      <w:proofErr w:type="spellStart"/>
      <w:r>
        <w:rPr>
          <w:rStyle w:val="Aucun"/>
          <w:lang w:val="pt-PT"/>
        </w:rPr>
        <w:t>ncia</w:t>
      </w:r>
      <w:proofErr w:type="spellEnd"/>
      <w:r>
        <w:rPr>
          <w:rStyle w:val="Aucun"/>
          <w:lang w:val="pt-PT"/>
        </w:rPr>
        <w:t xml:space="preserve"> de conhecimentos, mantendo os pesos e os conhecimentos encapsulados no modelo </w:t>
      </w:r>
      <w:proofErr w:type="spellStart"/>
      <w:r>
        <w:rPr>
          <w:rStyle w:val="Aucun"/>
          <w:lang w:val="pt-PT"/>
        </w:rPr>
        <w:t>pr</w:t>
      </w:r>
      <w:proofErr w:type="spellEnd"/>
      <w:r w:rsidRPr="007E3B33">
        <w:rPr>
          <w:rStyle w:val="Aucun"/>
          <w:lang w:val="pt-BR"/>
        </w:rPr>
        <w:t>é</w:t>
      </w:r>
      <w:r>
        <w:rPr>
          <w:rStyle w:val="Aucun"/>
          <w:lang w:val="pt-PT"/>
        </w:rPr>
        <w:t>-treinado. A nossa investigação abrange</w:t>
      </w:r>
      <w:r w:rsidR="0036083A">
        <w:rPr>
          <w:rStyle w:val="Aucun"/>
          <w:lang w:val="pt-PT"/>
        </w:rPr>
        <w:t xml:space="preserve"> igualmente</w:t>
      </w:r>
      <w:r>
        <w:rPr>
          <w:rStyle w:val="Aucun"/>
          <w:lang w:val="pt-PT"/>
        </w:rPr>
        <w:t xml:space="preserve"> a avaliação de v</w:t>
      </w:r>
      <w:r>
        <w:rPr>
          <w:rStyle w:val="Aucun"/>
        </w:rPr>
        <w:t>á</w:t>
      </w:r>
      <w:r>
        <w:rPr>
          <w:rStyle w:val="Aucun"/>
          <w:lang w:val="pt-PT"/>
        </w:rPr>
        <w:t xml:space="preserve">rias configurações nas </w:t>
      </w:r>
      <w:proofErr w:type="spellStart"/>
      <w:r>
        <w:rPr>
          <w:rStyle w:val="Aucun"/>
          <w:lang w:val="pt-PT"/>
        </w:rPr>
        <w:t>arquitecturas</w:t>
      </w:r>
      <w:proofErr w:type="spellEnd"/>
      <w:r>
        <w:rPr>
          <w:rStyle w:val="Aucun"/>
          <w:lang w:val="pt-PT"/>
        </w:rPr>
        <w:t xml:space="preserve"> </w:t>
      </w:r>
      <w:commentRangeStart w:id="12"/>
      <w:proofErr w:type="spellStart"/>
      <w:r>
        <w:rPr>
          <w:rStyle w:val="Aucun"/>
          <w:i/>
          <w:iCs/>
        </w:rPr>
        <w:t>Transformer</w:t>
      </w:r>
      <w:proofErr w:type="spellEnd"/>
      <w:r>
        <w:rPr>
          <w:rStyle w:val="Aucun"/>
          <w:lang w:val="it-IT"/>
        </w:rPr>
        <w:t xml:space="preserve"> e </w:t>
      </w:r>
      <w:proofErr w:type="spellStart"/>
      <w:r w:rsidRPr="007E3B33">
        <w:rPr>
          <w:rStyle w:val="Aucun"/>
          <w:i/>
          <w:iCs/>
          <w:lang w:val="pt-BR"/>
        </w:rPr>
        <w:t>Conformer</w:t>
      </w:r>
      <w:commentRangeEnd w:id="12"/>
      <w:proofErr w:type="spellEnd"/>
      <w:r>
        <w:commentReference w:id="12"/>
      </w:r>
      <w:r>
        <w:rPr>
          <w:rStyle w:val="Aucun"/>
          <w:lang w:val="pt-PT"/>
        </w:rPr>
        <w:t>. Entre as in</w:t>
      </w:r>
      <w:proofErr w:type="spellStart"/>
      <w:r>
        <w:rPr>
          <w:rStyle w:val="Aucun"/>
        </w:rPr>
        <w:t>úmeras</w:t>
      </w:r>
      <w:proofErr w:type="spellEnd"/>
      <w:r>
        <w:rPr>
          <w:rStyle w:val="Aucun"/>
        </w:rPr>
        <w:t xml:space="preserve"> configura</w:t>
      </w:r>
      <w:proofErr w:type="spellStart"/>
      <w:r>
        <w:rPr>
          <w:rStyle w:val="Aucun"/>
          <w:lang w:val="pt-PT"/>
        </w:rPr>
        <w:t>ções</w:t>
      </w:r>
      <w:proofErr w:type="spellEnd"/>
      <w:r>
        <w:rPr>
          <w:rStyle w:val="Aucun"/>
          <w:lang w:val="pt-PT"/>
        </w:rPr>
        <w:t xml:space="preserve"> avaliadas, a configuração paralela, juntamente com a sua </w:t>
      </w:r>
      <w:proofErr w:type="spellStart"/>
      <w:r>
        <w:rPr>
          <w:rStyle w:val="Aucun"/>
          <w:lang w:val="pt-PT"/>
        </w:rPr>
        <w:t>extensã</w:t>
      </w:r>
      <w:proofErr w:type="spellEnd"/>
      <w:r>
        <w:rPr>
          <w:rStyle w:val="Aucun"/>
        </w:rPr>
        <w:t xml:space="preserve">o </w:t>
      </w:r>
      <w:commentRangeStart w:id="13"/>
      <w:proofErr w:type="spellStart"/>
      <w:r w:rsidRPr="007E3B33">
        <w:rPr>
          <w:rStyle w:val="Aucun"/>
          <w:i/>
          <w:iCs/>
          <w:lang w:val="pt-BR"/>
        </w:rPr>
        <w:t>Conformer</w:t>
      </w:r>
      <w:proofErr w:type="spellEnd"/>
      <w:r>
        <w:rPr>
          <w:rStyle w:val="Aucun"/>
        </w:rPr>
        <w:t xml:space="preserve"> </w:t>
      </w:r>
      <w:commentRangeEnd w:id="13"/>
      <w:r>
        <w:commentReference w:id="13"/>
      </w:r>
      <w:r>
        <w:rPr>
          <w:rStyle w:val="Aucun"/>
          <w:lang w:val="pt-PT"/>
        </w:rPr>
        <w:t>conhecida como “</w:t>
      </w:r>
      <w:proofErr w:type="spellStart"/>
      <w:r>
        <w:rPr>
          <w:rStyle w:val="Aucun"/>
          <w:i/>
          <w:iCs/>
          <w:lang w:val="pt-PT"/>
        </w:rPr>
        <w:t>Two</w:t>
      </w:r>
      <w:proofErr w:type="spellEnd"/>
      <w:r>
        <w:rPr>
          <w:rStyle w:val="Aucun"/>
          <w:i/>
          <w:iCs/>
          <w:lang w:val="pt-PT"/>
        </w:rPr>
        <w:t xml:space="preserve"> </w:t>
      </w:r>
      <w:proofErr w:type="spellStart"/>
      <w:r>
        <w:rPr>
          <w:rStyle w:val="Aucun"/>
          <w:i/>
          <w:iCs/>
          <w:lang w:val="pt-PT"/>
        </w:rPr>
        <w:t>Parallel</w:t>
      </w:r>
      <w:proofErr w:type="spellEnd"/>
      <w:r>
        <w:rPr>
          <w:rStyle w:val="Aucun"/>
          <w:i/>
          <w:iCs/>
          <w:lang w:val="pt-PT"/>
        </w:rPr>
        <w:t xml:space="preserve"> </w:t>
      </w:r>
      <w:proofErr w:type="spellStart"/>
      <w:r>
        <w:rPr>
          <w:rStyle w:val="Aucun"/>
          <w:i/>
          <w:iCs/>
          <w:lang w:val="pt-PT"/>
        </w:rPr>
        <w:t>Adapters</w:t>
      </w:r>
      <w:proofErr w:type="spellEnd"/>
      <w:r>
        <w:rPr>
          <w:rStyle w:val="Aucun"/>
          <w:lang w:val="pt-PT"/>
        </w:rPr>
        <w:t xml:space="preserve">”, </w:t>
      </w:r>
      <w:r>
        <w:rPr>
          <w:rStyle w:val="Aucun"/>
          <w:lang w:val="pt-PT"/>
        </w:rPr>
        <w:lastRenderedPageBreak/>
        <w:t>emerg</w:t>
      </w:r>
      <w:r w:rsidR="0036083A">
        <w:rPr>
          <w:rStyle w:val="Aucun"/>
          <w:lang w:val="pt-PT"/>
        </w:rPr>
        <w:t>e</w:t>
      </w:r>
      <w:r>
        <w:rPr>
          <w:rStyle w:val="Aucun"/>
          <w:lang w:val="pt-PT"/>
        </w:rPr>
        <w:t xml:space="preserve"> como a melhor para transferir conhecimento para a fala das </w:t>
      </w:r>
      <w:proofErr w:type="spellStart"/>
      <w:r>
        <w:rPr>
          <w:rStyle w:val="Aucun"/>
          <w:lang w:val="pt-PT"/>
        </w:rPr>
        <w:t>crian</w:t>
      </w:r>
      <w:proofErr w:type="spellEnd"/>
      <w:r>
        <w:rPr>
          <w:rStyle w:val="Aucun"/>
        </w:rPr>
        <w:t>ç</w:t>
      </w:r>
      <w:r>
        <w:rPr>
          <w:rStyle w:val="Aucun"/>
          <w:lang w:val="pt-PT"/>
        </w:rPr>
        <w:t xml:space="preserve">as. De forma </w:t>
      </w:r>
      <w:proofErr w:type="spellStart"/>
      <w:r>
        <w:rPr>
          <w:rStyle w:val="Aucun"/>
          <w:lang w:val="pt-PT"/>
        </w:rPr>
        <w:t>not</w:t>
      </w:r>
      <w:proofErr w:type="spellEnd"/>
      <w:r>
        <w:rPr>
          <w:rStyle w:val="Aucun"/>
        </w:rPr>
        <w:t>á</w:t>
      </w:r>
      <w:proofErr w:type="spellStart"/>
      <w:r>
        <w:rPr>
          <w:rStyle w:val="Aucun"/>
          <w:lang w:val="pt-PT"/>
        </w:rPr>
        <w:t>vel</w:t>
      </w:r>
      <w:proofErr w:type="spellEnd"/>
      <w:r>
        <w:rPr>
          <w:rStyle w:val="Aucun"/>
          <w:lang w:val="pt-PT"/>
        </w:rPr>
        <w:t xml:space="preserve">, essas configurações superaram o desempenho do ajuste fino de todo o modelo, </w:t>
      </w:r>
      <w:proofErr w:type="spellStart"/>
      <w:r>
        <w:rPr>
          <w:rStyle w:val="Aucun"/>
          <w:lang w:val="pt-PT"/>
        </w:rPr>
        <w:t>alcan</w:t>
      </w:r>
      <w:proofErr w:type="spellEnd"/>
      <w:r>
        <w:rPr>
          <w:rStyle w:val="Aucun"/>
        </w:rPr>
        <w:t>ç</w:t>
      </w:r>
      <w:r>
        <w:rPr>
          <w:rStyle w:val="Aucun"/>
          <w:lang w:val="pt-PT"/>
        </w:rPr>
        <w:t>ando resultados superiores ao usar apenas 10% dos par</w:t>
      </w:r>
      <w:r>
        <w:rPr>
          <w:rStyle w:val="Aucun"/>
        </w:rPr>
        <w:t>â</w:t>
      </w:r>
      <w:r>
        <w:rPr>
          <w:rStyle w:val="Aucun"/>
          <w:lang w:val="pt-PT"/>
        </w:rPr>
        <w:t xml:space="preserve">metros envolvidos no </w:t>
      </w:r>
      <w:proofErr w:type="spellStart"/>
      <w:r>
        <w:rPr>
          <w:rStyle w:val="Aucun"/>
          <w:i/>
          <w:iCs/>
          <w:lang w:val="pt-PT"/>
        </w:rPr>
        <w:t>transfer</w:t>
      </w:r>
      <w:proofErr w:type="spellEnd"/>
      <w:r>
        <w:rPr>
          <w:rStyle w:val="Aucun"/>
          <w:i/>
          <w:iCs/>
          <w:lang w:val="pt-PT"/>
        </w:rPr>
        <w:t xml:space="preserve"> </w:t>
      </w:r>
      <w:proofErr w:type="spellStart"/>
      <w:r>
        <w:rPr>
          <w:rStyle w:val="Aucun"/>
          <w:i/>
          <w:iCs/>
          <w:lang w:val="pt-PT"/>
        </w:rPr>
        <w:t>learning</w:t>
      </w:r>
      <w:proofErr w:type="spellEnd"/>
      <w:r>
        <w:rPr>
          <w:rStyle w:val="Aucun"/>
          <w:lang w:val="pt-PT"/>
        </w:rPr>
        <w:t xml:space="preserve"> tradicional. Esta avaliação sublin</w:t>
      </w:r>
      <w:r w:rsidR="0036083A">
        <w:rPr>
          <w:rStyle w:val="Aucun"/>
          <w:lang w:val="pt-PT"/>
        </w:rPr>
        <w:t>ha</w:t>
      </w:r>
      <w:r>
        <w:rPr>
          <w:rStyle w:val="Aucun"/>
          <w:lang w:val="pt-PT"/>
        </w:rPr>
        <w:t xml:space="preserve"> a promessa dos </w:t>
      </w:r>
      <w:proofErr w:type="spellStart"/>
      <w:r>
        <w:rPr>
          <w:rStyle w:val="Aucun"/>
          <w:i/>
          <w:iCs/>
          <w:lang w:val="pt-PT"/>
        </w:rPr>
        <w:t>Adapters</w:t>
      </w:r>
      <w:proofErr w:type="spellEnd"/>
      <w:r>
        <w:rPr>
          <w:rStyle w:val="Aucun"/>
          <w:lang w:val="pt-PT"/>
        </w:rPr>
        <w:t xml:space="preserve"> no contexto do</w:t>
      </w:r>
      <w:r>
        <w:rPr>
          <w:rStyle w:val="Aucun"/>
        </w:rPr>
        <w:t xml:space="preserve"> ASR de </w:t>
      </w:r>
      <w:proofErr w:type="spellStart"/>
      <w:r>
        <w:rPr>
          <w:rStyle w:val="Aucun"/>
        </w:rPr>
        <w:t>crianç</w:t>
      </w:r>
      <w:proofErr w:type="spellEnd"/>
      <w:r>
        <w:rPr>
          <w:rStyle w:val="Aucun"/>
          <w:lang w:val="pt-PT"/>
        </w:rPr>
        <w:t xml:space="preserve">as, </w:t>
      </w:r>
      <w:r w:rsidR="00FA3C5C">
        <w:rPr>
          <w:rStyle w:val="Aucun"/>
          <w:lang w:val="pt-PT"/>
        </w:rPr>
        <w:t xml:space="preserve">e </w:t>
      </w:r>
      <w:r>
        <w:rPr>
          <w:rStyle w:val="Aucun"/>
          <w:lang w:val="pt-PT"/>
        </w:rPr>
        <w:t xml:space="preserve">o seu potencial para uma adaptação mais precisa. Para melhorar ainda mais a adaptabilidade, introduzimos um procedimento não supervisionado em que os enunciados </w:t>
      </w:r>
      <w:r w:rsidR="00FA3C5C">
        <w:rPr>
          <w:rStyle w:val="Aucun"/>
          <w:lang w:val="pt-PT"/>
        </w:rPr>
        <w:t xml:space="preserve">são </w:t>
      </w:r>
      <w:r>
        <w:rPr>
          <w:rStyle w:val="Aucun"/>
          <w:lang w:val="pt-PT"/>
        </w:rPr>
        <w:t>agrupados utilizando o m</w:t>
      </w:r>
      <w:r w:rsidRPr="007E3B33">
        <w:rPr>
          <w:rStyle w:val="Aucun"/>
          <w:lang w:val="pt-BR"/>
        </w:rPr>
        <w:t>é</w:t>
      </w:r>
      <w:r>
        <w:rPr>
          <w:rStyle w:val="Aucun"/>
        </w:rPr>
        <w:t xml:space="preserve">todo </w:t>
      </w:r>
      <w:commentRangeStart w:id="14"/>
      <w:r w:rsidRPr="007E3B33">
        <w:rPr>
          <w:rStyle w:val="Aucun"/>
          <w:i/>
          <w:iCs/>
          <w:lang w:val="pt-BR"/>
        </w:rPr>
        <w:t>k-</w:t>
      </w:r>
      <w:proofErr w:type="spellStart"/>
      <w:r w:rsidRPr="007E3B33">
        <w:rPr>
          <w:rStyle w:val="Aucun"/>
          <w:i/>
          <w:iCs/>
          <w:lang w:val="pt-BR"/>
        </w:rPr>
        <w:t>means</w:t>
      </w:r>
      <w:commentRangeEnd w:id="14"/>
      <w:proofErr w:type="spellEnd"/>
      <w:r>
        <w:commentReference w:id="14"/>
      </w:r>
      <w:r>
        <w:rPr>
          <w:rStyle w:val="Aucun"/>
        </w:rPr>
        <w:t xml:space="preserve"> </w:t>
      </w:r>
      <w:commentRangeStart w:id="15"/>
      <w:r>
        <w:rPr>
          <w:rStyle w:val="Aucun"/>
          <w:lang w:val="pt-PT"/>
        </w:rPr>
        <w:t xml:space="preserve">aplicado </w:t>
      </w:r>
      <w:r>
        <w:rPr>
          <w:rStyle w:val="Aucun"/>
        </w:rPr>
        <w:t xml:space="preserve">à </w:t>
      </w:r>
      <w:proofErr w:type="spellStart"/>
      <w:r>
        <w:rPr>
          <w:rStyle w:val="Aucun"/>
          <w:lang w:val="pt-PT"/>
        </w:rPr>
        <w:t>respectiva</w:t>
      </w:r>
      <w:proofErr w:type="spellEnd"/>
      <w:r>
        <w:rPr>
          <w:rStyle w:val="Aucun"/>
          <w:lang w:val="pt-PT"/>
        </w:rPr>
        <w:t xml:space="preserve"> incorporação do locutor. Este m</w:t>
      </w:r>
      <w:r w:rsidRPr="007E3B33">
        <w:rPr>
          <w:rStyle w:val="Aucun"/>
          <w:lang w:val="pt-BR"/>
        </w:rPr>
        <w:t>é</w:t>
      </w:r>
      <w:r>
        <w:rPr>
          <w:rStyle w:val="Aucun"/>
        </w:rPr>
        <w:t xml:space="preserve">todo </w:t>
      </w:r>
      <w:r w:rsidRPr="007E3B33">
        <w:rPr>
          <w:rStyle w:val="Aucun"/>
          <w:lang w:val="pt-BR"/>
        </w:rPr>
        <w:t xml:space="preserve">é </w:t>
      </w:r>
      <w:r>
        <w:rPr>
          <w:rStyle w:val="Aucun"/>
          <w:lang w:val="pt-PT"/>
        </w:rPr>
        <w:t>justificado pela ideia de que a fala com caracter</w:t>
      </w:r>
      <w:r>
        <w:rPr>
          <w:rStyle w:val="Aucun"/>
        </w:rPr>
        <w:t>í</w:t>
      </w:r>
      <w:proofErr w:type="spellStart"/>
      <w:r>
        <w:rPr>
          <w:rStyle w:val="Aucun"/>
          <w:lang w:val="pt-PT"/>
        </w:rPr>
        <w:t>sticas</w:t>
      </w:r>
      <w:proofErr w:type="spellEnd"/>
      <w:r>
        <w:rPr>
          <w:rStyle w:val="Aucun"/>
          <w:lang w:val="pt-PT"/>
        </w:rPr>
        <w:t xml:space="preserve"> </w:t>
      </w:r>
      <w:proofErr w:type="spellStart"/>
      <w:r>
        <w:rPr>
          <w:rStyle w:val="Aucun"/>
          <w:lang w:val="pt-PT"/>
        </w:rPr>
        <w:t>ac</w:t>
      </w:r>
      <w:proofErr w:type="spellEnd"/>
      <w:r>
        <w:rPr>
          <w:rStyle w:val="Aucun"/>
        </w:rPr>
        <w:t>ú</w:t>
      </w:r>
      <w:proofErr w:type="spellStart"/>
      <w:r>
        <w:rPr>
          <w:rStyle w:val="Aucun"/>
          <w:lang w:val="pt-PT"/>
        </w:rPr>
        <w:t>sticas</w:t>
      </w:r>
      <w:proofErr w:type="spellEnd"/>
      <w:r>
        <w:rPr>
          <w:rStyle w:val="Aucun"/>
          <w:lang w:val="pt-PT"/>
        </w:rPr>
        <w:t xml:space="preserve"> </w:t>
      </w:r>
      <w:proofErr w:type="spellStart"/>
      <w:r>
        <w:rPr>
          <w:rStyle w:val="Aucun"/>
          <w:lang w:val="pt-PT"/>
        </w:rPr>
        <w:t>compar</w:t>
      </w:r>
      <w:proofErr w:type="spellEnd"/>
      <w:r>
        <w:rPr>
          <w:rStyle w:val="Aucun"/>
        </w:rPr>
        <w:t>á</w:t>
      </w:r>
      <w:proofErr w:type="spellStart"/>
      <w:r>
        <w:rPr>
          <w:rStyle w:val="Aucun"/>
          <w:lang w:val="pt-PT"/>
        </w:rPr>
        <w:t>veis</w:t>
      </w:r>
      <w:proofErr w:type="spellEnd"/>
      <w:r>
        <w:rPr>
          <w:rStyle w:val="Aucun"/>
          <w:lang w:val="pt-PT"/>
        </w:rPr>
        <w:t xml:space="preserve">, tal como </w:t>
      </w:r>
      <w:proofErr w:type="spellStart"/>
      <w:r>
        <w:rPr>
          <w:rStyle w:val="Aucun"/>
          <w:lang w:val="pt-PT"/>
        </w:rPr>
        <w:t>detectada</w:t>
      </w:r>
      <w:proofErr w:type="spellEnd"/>
      <w:r>
        <w:rPr>
          <w:rStyle w:val="Aucun"/>
          <w:lang w:val="pt-PT"/>
        </w:rPr>
        <w:t xml:space="preserve"> pelo extrator de incorporação do locutor, </w:t>
      </w:r>
      <w:commentRangeStart w:id="16"/>
      <w:commentRangeStart w:id="17"/>
      <w:r>
        <w:rPr>
          <w:rStyle w:val="Aucun"/>
          <w:lang w:val="pt-PT"/>
        </w:rPr>
        <w:t xml:space="preserve">seria melhor </w:t>
      </w:r>
      <w:commentRangeEnd w:id="16"/>
      <w:r w:rsidR="00FA3C5C">
        <w:rPr>
          <w:rStyle w:val="Marquedecommentaire"/>
          <w:rFonts w:ascii="Times New Roman" w:eastAsia="Arial Unicode MS" w:hAnsi="Times New Roman" w:cs="Times New Roman"/>
          <w:color w:val="auto"/>
          <w:kern w:val="0"/>
          <w:lang w:val="en-US" w:eastAsia="en-US"/>
          <w14:textOutline w14:w="0" w14:cap="rnd" w14:cmpd="sng" w14:algn="ctr">
            <w14:noFill/>
            <w14:prstDash w14:val="solid"/>
            <w14:bevel/>
          </w14:textOutline>
        </w:rPr>
        <w:commentReference w:id="16"/>
      </w:r>
      <w:commentRangeEnd w:id="17"/>
      <w:r w:rsidR="00FA3C5C">
        <w:rPr>
          <w:rStyle w:val="Marquedecommentaire"/>
          <w:rFonts w:ascii="Times New Roman" w:eastAsia="Arial Unicode MS" w:hAnsi="Times New Roman" w:cs="Times New Roman"/>
          <w:color w:val="auto"/>
          <w:kern w:val="0"/>
          <w:lang w:val="en-US" w:eastAsia="en-US"/>
          <w14:textOutline w14:w="0" w14:cap="rnd" w14:cmpd="sng" w14:algn="ctr">
            <w14:noFill/>
            <w14:prstDash w14:val="solid"/>
            <w14:bevel/>
          </w14:textOutline>
        </w:rPr>
        <w:commentReference w:id="17"/>
      </w:r>
      <w:r>
        <w:rPr>
          <w:rStyle w:val="Aucun"/>
          <w:lang w:val="pt-PT"/>
        </w:rPr>
        <w:t>se fosse utilizado um adaptador treinado em padrões de fala semelhantes, por oposição a um adaptador infantil geral.</w:t>
      </w:r>
      <w:commentRangeEnd w:id="15"/>
      <w:r>
        <w:commentReference w:id="15"/>
      </w:r>
      <w:r>
        <w:br/>
      </w:r>
    </w:p>
    <w:p w14:paraId="0A0A03AB" w14:textId="77777777" w:rsidR="00033966" w:rsidRDefault="00033966">
      <w:pPr>
        <w:pStyle w:val="Corps"/>
        <w:rPr>
          <w:ins w:id="18" w:author="Thomas Rolland" w:date="2024-02-12T16:40:00Z"/>
        </w:rPr>
      </w:pPr>
    </w:p>
    <w:p w14:paraId="507AD600" w14:textId="7DEB9BEC" w:rsidR="00FA3C5C" w:rsidRPr="007E3B33" w:rsidDel="00033966" w:rsidRDefault="00FA3C5C">
      <w:pPr>
        <w:pStyle w:val="Corps"/>
        <w:rPr>
          <w:del w:id="19" w:author="Thomas Rolland" w:date="2024-02-12T16:40:00Z"/>
          <w:lang w:val="pt-PT"/>
        </w:rPr>
      </w:pPr>
      <w:del w:id="20" w:author="Thomas Rolland" w:date="2024-02-12T16:40:00Z">
        <w:r w:rsidRPr="007E3B33" w:rsidDel="00033966">
          <w:rPr>
            <w:b/>
            <w:bCs/>
          </w:rPr>
          <w:delText>Sugestion pour la phrase du dessus</w:delText>
        </w:r>
        <w:r w:rsidDel="00033966">
          <w:rPr>
            <w:b/>
            <w:bCs/>
          </w:rPr>
          <w:delText>, mais confirme si c’est bien ce que tu veux dire</w:delText>
        </w:r>
        <w:r w:rsidRPr="007E3B33" w:rsidDel="00033966">
          <w:rPr>
            <w:b/>
            <w:bCs/>
          </w:rPr>
          <w:delText>:</w:delText>
        </w:r>
        <w:r w:rsidRPr="007E3B33" w:rsidDel="00033966">
          <w:rPr>
            <w:rStyle w:val="Aucun"/>
            <w:lang w:val="pt-BR"/>
          </w:rPr>
          <w:delText xml:space="preserve"> </w:delText>
        </w:r>
        <w:r w:rsidDel="00033966">
          <w:rPr>
            <w:rStyle w:val="Aucun"/>
            <w:lang w:val="pt-PT"/>
          </w:rPr>
          <w:delText>Este m</w:delText>
        </w:r>
        <w:r w:rsidRPr="00F46FDA" w:rsidDel="00033966">
          <w:rPr>
            <w:rStyle w:val="Aucun"/>
            <w:lang w:val="pt-BR"/>
          </w:rPr>
          <w:delText>é</w:delText>
        </w:r>
        <w:r w:rsidDel="00033966">
          <w:rPr>
            <w:rStyle w:val="Aucun"/>
          </w:rPr>
          <w:delText xml:space="preserve">todo </w:delText>
        </w:r>
        <w:r w:rsidRPr="00F46FDA" w:rsidDel="00033966">
          <w:rPr>
            <w:rStyle w:val="Aucun"/>
            <w:lang w:val="pt-BR"/>
          </w:rPr>
          <w:delText xml:space="preserve">é </w:delText>
        </w:r>
        <w:r w:rsidDel="00033966">
          <w:rPr>
            <w:rStyle w:val="Aucun"/>
            <w:lang w:val="pt-PT"/>
          </w:rPr>
          <w:delText>justificado pela ideia de que a utilização de um extrator de incorporação do locutor, que deteta a fala com caracter</w:delText>
        </w:r>
        <w:r w:rsidDel="00033966">
          <w:rPr>
            <w:rStyle w:val="Aucun"/>
          </w:rPr>
          <w:delText>í</w:delText>
        </w:r>
        <w:r w:rsidDel="00033966">
          <w:rPr>
            <w:rStyle w:val="Aucun"/>
            <w:lang w:val="pt-PT"/>
          </w:rPr>
          <w:delText>sticas ac</w:delText>
        </w:r>
        <w:r w:rsidDel="00033966">
          <w:rPr>
            <w:rStyle w:val="Aucun"/>
          </w:rPr>
          <w:delText>ú</w:delText>
        </w:r>
        <w:r w:rsidDel="00033966">
          <w:rPr>
            <w:rStyle w:val="Aucun"/>
            <w:lang w:val="pt-PT"/>
          </w:rPr>
          <w:delText>sticas compar</w:delText>
        </w:r>
        <w:r w:rsidDel="00033966">
          <w:rPr>
            <w:rStyle w:val="Aucun"/>
          </w:rPr>
          <w:delText>á</w:delText>
        </w:r>
        <w:r w:rsidDel="00033966">
          <w:rPr>
            <w:rStyle w:val="Aucun"/>
            <w:lang w:val="pt-PT"/>
          </w:rPr>
          <w:delText>veis, é mais eficaz quando com um adaptador treinado em padrões de fala semelhantes é usado, por oposição a um adaptador infantil geral</w:delText>
        </w:r>
        <w:commentRangeStart w:id="21"/>
      </w:del>
    </w:p>
    <w:p w14:paraId="17E99627" w14:textId="38392871" w:rsidR="00B7347A" w:rsidRPr="007E3B33" w:rsidRDefault="00FE1DA9">
      <w:pPr>
        <w:pStyle w:val="Corps"/>
        <w:rPr>
          <w:lang w:val="pt-PT"/>
        </w:rPr>
      </w:pPr>
      <w:r>
        <w:rPr>
          <w:rStyle w:val="Aucun"/>
          <w:lang w:val="pt-PT"/>
        </w:rPr>
        <w:t xml:space="preserve">De forma a expandir a </w:t>
      </w:r>
      <w:proofErr w:type="spellStart"/>
      <w:r>
        <w:rPr>
          <w:rStyle w:val="Aucun"/>
          <w:lang w:val="pt-PT"/>
        </w:rPr>
        <w:t>efic</w:t>
      </w:r>
      <w:proofErr w:type="spellEnd"/>
      <w:r>
        <w:rPr>
          <w:rStyle w:val="Aucun"/>
        </w:rPr>
        <w:t>á</w:t>
      </w:r>
      <w:r>
        <w:rPr>
          <w:rStyle w:val="Aucun"/>
          <w:lang w:val="pt-PT"/>
        </w:rPr>
        <w:t>cia dos adaptadores em colmatar a lacuna entre os dom</w:t>
      </w:r>
      <w:r>
        <w:rPr>
          <w:rStyle w:val="Aucun"/>
        </w:rPr>
        <w:t>í</w:t>
      </w:r>
      <w:proofErr w:type="spellStart"/>
      <w:r>
        <w:rPr>
          <w:rStyle w:val="Aucun"/>
          <w:lang w:val="pt-PT"/>
        </w:rPr>
        <w:t>nios</w:t>
      </w:r>
      <w:proofErr w:type="spellEnd"/>
      <w:r>
        <w:rPr>
          <w:rStyle w:val="Aucun"/>
          <w:lang w:val="pt-PT"/>
        </w:rPr>
        <w:t xml:space="preserve"> de origem (</w:t>
      </w:r>
      <w:proofErr w:type="spellStart"/>
      <w:r>
        <w:rPr>
          <w:rStyle w:val="Aucun"/>
          <w:i/>
          <w:iCs/>
          <w:lang w:val="pt-PT"/>
        </w:rPr>
        <w:t>source</w:t>
      </w:r>
      <w:proofErr w:type="spellEnd"/>
      <w:r>
        <w:rPr>
          <w:rStyle w:val="Aucun"/>
          <w:lang w:val="pt-PT"/>
        </w:rPr>
        <w:t>) e de alvo (</w:t>
      </w:r>
      <w:r>
        <w:rPr>
          <w:rStyle w:val="Aucun"/>
          <w:i/>
          <w:iCs/>
          <w:lang w:val="pt-PT"/>
        </w:rPr>
        <w:t>target</w:t>
      </w:r>
      <w:r>
        <w:rPr>
          <w:rStyle w:val="Aucun"/>
          <w:lang w:val="pt-PT"/>
        </w:rPr>
        <w:t xml:space="preserve">) para a fala infantil, </w:t>
      </w:r>
      <w:proofErr w:type="spellStart"/>
      <w:r>
        <w:rPr>
          <w:rStyle w:val="Aucun"/>
          <w:lang w:val="pt-PT"/>
        </w:rPr>
        <w:t>utiliz</w:t>
      </w:r>
      <w:proofErr w:type="spellEnd"/>
      <w:r w:rsidR="00FA3C5C">
        <w:rPr>
          <w:rStyle w:val="Aucun"/>
        </w:rPr>
        <w:t>a</w:t>
      </w:r>
      <w:r>
        <w:rPr>
          <w:rStyle w:val="Aucun"/>
          <w:lang w:val="pt-PT"/>
        </w:rPr>
        <w:t xml:space="preserve">mos os </w:t>
      </w:r>
      <w:proofErr w:type="spellStart"/>
      <w:r>
        <w:rPr>
          <w:rStyle w:val="Aucun"/>
          <w:i/>
          <w:iCs/>
          <w:lang w:val="pt-PT"/>
        </w:rPr>
        <w:t>Adapters</w:t>
      </w:r>
      <w:proofErr w:type="spellEnd"/>
      <w:r>
        <w:rPr>
          <w:rStyle w:val="Aucun"/>
          <w:lang w:val="pt-PT"/>
        </w:rPr>
        <w:t xml:space="preserve"> para melhorar o aumento de dados com dados imperfeitos para a ASR infantil</w:t>
      </w:r>
      <w:commentRangeEnd w:id="21"/>
      <w:r>
        <w:commentReference w:id="21"/>
      </w:r>
      <w:r>
        <w:rPr>
          <w:rStyle w:val="Aucun"/>
          <w:lang w:val="pt-PT"/>
        </w:rPr>
        <w:t>. Especificamente, introduzimos o m</w:t>
      </w:r>
      <w:r w:rsidRPr="007E3B33">
        <w:rPr>
          <w:rStyle w:val="Aucun"/>
          <w:lang w:val="pt-BR"/>
        </w:rPr>
        <w:t>é</w:t>
      </w:r>
      <w:r>
        <w:rPr>
          <w:rStyle w:val="Aucun"/>
          <w:lang w:val="pt-PT"/>
        </w:rPr>
        <w:t>todo inovador "</w:t>
      </w:r>
      <w:r w:rsidRPr="007E3B33">
        <w:rPr>
          <w:rStyle w:val="Aucun"/>
          <w:i/>
          <w:iCs/>
          <w:lang w:val="pt-BR"/>
        </w:rPr>
        <w:t xml:space="preserve">Double Way </w:t>
      </w:r>
      <w:proofErr w:type="spellStart"/>
      <w:r w:rsidRPr="007E3B33">
        <w:rPr>
          <w:rStyle w:val="Aucun"/>
          <w:i/>
          <w:iCs/>
          <w:lang w:val="pt-BR"/>
        </w:rPr>
        <w:t>Adapter</w:t>
      </w:r>
      <w:proofErr w:type="spellEnd"/>
      <w:r w:rsidRPr="007E3B33">
        <w:rPr>
          <w:rStyle w:val="Aucun"/>
          <w:i/>
          <w:iCs/>
          <w:lang w:val="pt-BR"/>
        </w:rPr>
        <w:t xml:space="preserve"> </w:t>
      </w:r>
      <w:proofErr w:type="spellStart"/>
      <w:r w:rsidRPr="007E3B33">
        <w:rPr>
          <w:rStyle w:val="Aucun"/>
          <w:i/>
          <w:iCs/>
          <w:lang w:val="pt-BR"/>
        </w:rPr>
        <w:t>Tuning</w:t>
      </w:r>
      <w:proofErr w:type="spellEnd"/>
      <w:r>
        <w:rPr>
          <w:rStyle w:val="Aucun"/>
        </w:rPr>
        <w:t xml:space="preserve">", </w:t>
      </w:r>
      <w:commentRangeStart w:id="22"/>
      <w:r>
        <w:rPr>
          <w:rStyle w:val="Aucun"/>
          <w:lang w:val="pt-PT"/>
        </w:rPr>
        <w:t xml:space="preserve">que utiliza dados </w:t>
      </w:r>
      <w:r>
        <w:rPr>
          <w:rStyle w:val="Aucun"/>
          <w:i/>
          <w:iCs/>
          <w:lang w:val="de-DE"/>
        </w:rPr>
        <w:t>Text-</w:t>
      </w:r>
      <w:proofErr w:type="spellStart"/>
      <w:r>
        <w:rPr>
          <w:rStyle w:val="Aucun"/>
          <w:i/>
          <w:iCs/>
          <w:lang w:val="de-DE"/>
        </w:rPr>
        <w:t>to</w:t>
      </w:r>
      <w:proofErr w:type="spellEnd"/>
      <w:r>
        <w:rPr>
          <w:rStyle w:val="Aucun"/>
          <w:i/>
          <w:iCs/>
          <w:lang w:val="de-DE"/>
        </w:rPr>
        <w:t xml:space="preserve">-Speech (TTS) </w:t>
      </w:r>
      <w:r>
        <w:rPr>
          <w:rStyle w:val="Aucun"/>
        </w:rPr>
        <w:t>como</w:t>
      </w:r>
      <w:r>
        <w:rPr>
          <w:rStyle w:val="Aucun"/>
          <w:lang w:val="pt-PT"/>
        </w:rPr>
        <w:t xml:space="preserve"> meio de aumento de dados.</w:t>
      </w:r>
      <w:commentRangeEnd w:id="22"/>
      <w:r>
        <w:commentReference w:id="22"/>
      </w:r>
      <w:r w:rsidR="0062670A">
        <w:rPr>
          <w:rStyle w:val="Aucun"/>
          <w:lang w:val="pt-PT"/>
        </w:rPr>
        <w:t xml:space="preserve"> A</w:t>
      </w:r>
      <w:r>
        <w:rPr>
          <w:rStyle w:val="Aucun"/>
          <w:lang w:val="pt-PT"/>
        </w:rPr>
        <w:t xml:space="preserve"> nossa abordagem “</w:t>
      </w:r>
      <w:r w:rsidRPr="00D2606F">
        <w:rPr>
          <w:rStyle w:val="Aucun"/>
          <w:i/>
          <w:iCs/>
          <w:lang w:val="pt-BR"/>
        </w:rPr>
        <w:t xml:space="preserve">Double Way </w:t>
      </w:r>
      <w:proofErr w:type="spellStart"/>
      <w:r w:rsidRPr="00D2606F">
        <w:rPr>
          <w:rStyle w:val="Aucun"/>
          <w:i/>
          <w:iCs/>
          <w:lang w:val="pt-BR"/>
        </w:rPr>
        <w:t>Adapter</w:t>
      </w:r>
      <w:proofErr w:type="spellEnd"/>
      <w:r w:rsidRPr="00D2606F">
        <w:rPr>
          <w:rStyle w:val="Aucun"/>
          <w:i/>
          <w:iCs/>
          <w:lang w:val="pt-BR"/>
        </w:rPr>
        <w:t xml:space="preserve"> </w:t>
      </w:r>
      <w:proofErr w:type="spellStart"/>
      <w:r w:rsidRPr="00D2606F">
        <w:rPr>
          <w:rStyle w:val="Aucun"/>
          <w:i/>
          <w:iCs/>
          <w:lang w:val="pt-BR"/>
        </w:rPr>
        <w:t>Tuning</w:t>
      </w:r>
      <w:proofErr w:type="spellEnd"/>
      <w:r>
        <w:rPr>
          <w:rStyle w:val="Aucun"/>
          <w:lang w:val="pt-PT"/>
        </w:rPr>
        <w:t xml:space="preserve">” tem em conta as incompatibilidades </w:t>
      </w:r>
      <w:proofErr w:type="spellStart"/>
      <w:r>
        <w:rPr>
          <w:rStyle w:val="Aucun"/>
          <w:lang w:val="pt-PT"/>
        </w:rPr>
        <w:t>ac</w:t>
      </w:r>
      <w:proofErr w:type="spellEnd"/>
      <w:r>
        <w:rPr>
          <w:rStyle w:val="Aucun"/>
        </w:rPr>
        <w:t>ú</w:t>
      </w:r>
      <w:proofErr w:type="spellStart"/>
      <w:r>
        <w:rPr>
          <w:rStyle w:val="Aucun"/>
          <w:lang w:val="pt-PT"/>
        </w:rPr>
        <w:t>sticas</w:t>
      </w:r>
      <w:proofErr w:type="spellEnd"/>
      <w:r>
        <w:rPr>
          <w:rStyle w:val="Aucun"/>
          <w:lang w:val="pt-PT"/>
        </w:rPr>
        <w:t xml:space="preserve"> entre o discurso sintético e o discurso real</w:t>
      </w:r>
      <w:r w:rsidR="0062670A">
        <w:rPr>
          <w:rStyle w:val="Aucun"/>
          <w:lang w:val="pt-PT"/>
        </w:rPr>
        <w:t>. De facto, e</w:t>
      </w:r>
      <w:r>
        <w:rPr>
          <w:rStyle w:val="Aucun"/>
          <w:lang w:val="pt-PT"/>
        </w:rPr>
        <w:t>ste m</w:t>
      </w:r>
      <w:r w:rsidRPr="007E3B33">
        <w:rPr>
          <w:rStyle w:val="Aucun"/>
          <w:lang w:val="pt-BR"/>
        </w:rPr>
        <w:t>é</w:t>
      </w:r>
      <w:r>
        <w:rPr>
          <w:rStyle w:val="Aucun"/>
          <w:lang w:val="pt-PT"/>
        </w:rPr>
        <w:t>todo consiste num procedimento de duas etapas: inicialmente, treinar os m</w:t>
      </w:r>
      <w:proofErr w:type="spellStart"/>
      <w:r>
        <w:rPr>
          <w:rStyle w:val="Aucun"/>
        </w:rPr>
        <w:t>ó</w:t>
      </w:r>
      <w:r>
        <w:rPr>
          <w:rStyle w:val="Aucun"/>
          <w:lang w:val="pt-PT"/>
        </w:rPr>
        <w:t>dulos</w:t>
      </w:r>
      <w:proofErr w:type="spellEnd"/>
      <w:r>
        <w:rPr>
          <w:rStyle w:val="Aucun"/>
          <w:lang w:val="pt-PT"/>
        </w:rPr>
        <w:t xml:space="preserve"> do </w:t>
      </w:r>
      <w:proofErr w:type="spellStart"/>
      <w:r>
        <w:rPr>
          <w:rStyle w:val="Aucun"/>
          <w:i/>
          <w:iCs/>
          <w:lang w:val="pt-PT"/>
        </w:rPr>
        <w:t>Adapters</w:t>
      </w:r>
      <w:proofErr w:type="spellEnd"/>
      <w:r>
        <w:rPr>
          <w:rStyle w:val="Aucun"/>
          <w:lang w:val="pt-PT"/>
        </w:rPr>
        <w:t xml:space="preserve"> utilizando dados </w:t>
      </w:r>
      <w:r>
        <w:rPr>
          <w:rStyle w:val="Aucun"/>
          <w:i/>
          <w:iCs/>
        </w:rPr>
        <w:t>TTS</w:t>
      </w:r>
      <w:r>
        <w:rPr>
          <w:rStyle w:val="Aucun"/>
          <w:lang w:val="pt-PT"/>
        </w:rPr>
        <w:t xml:space="preserve"> imperfeitos, seguido de um </w:t>
      </w:r>
      <w:r>
        <w:rPr>
          <w:rStyle w:val="Aucun"/>
          <w:i/>
          <w:iCs/>
          <w:lang w:val="pt-PT"/>
        </w:rPr>
        <w:t>fine-tune</w:t>
      </w:r>
      <w:r>
        <w:rPr>
          <w:rStyle w:val="Aucun"/>
          <w:lang w:val="pt-PT"/>
        </w:rPr>
        <w:t xml:space="preserve"> dos </w:t>
      </w:r>
      <w:proofErr w:type="spellStart"/>
      <w:r>
        <w:rPr>
          <w:rStyle w:val="Aucun"/>
          <w:i/>
          <w:iCs/>
          <w:lang w:val="pt-PT"/>
        </w:rPr>
        <w:t>Adapters</w:t>
      </w:r>
      <w:proofErr w:type="spellEnd"/>
      <w:r>
        <w:rPr>
          <w:rStyle w:val="Aucun"/>
          <w:lang w:val="pt-PT"/>
        </w:rPr>
        <w:t xml:space="preserve"> e dos pesos de todo o modelo utilizando uma combinação de dados </w:t>
      </w:r>
      <w:proofErr w:type="spellStart"/>
      <w:r>
        <w:rPr>
          <w:rStyle w:val="Aucun"/>
          <w:lang w:val="pt-PT"/>
        </w:rPr>
        <w:t>sint</w:t>
      </w:r>
      <w:proofErr w:type="spellEnd"/>
      <w:r w:rsidRPr="007E3B33">
        <w:rPr>
          <w:rStyle w:val="Aucun"/>
          <w:lang w:val="pt-BR"/>
        </w:rPr>
        <w:t>é</w:t>
      </w:r>
      <w:r>
        <w:rPr>
          <w:rStyle w:val="Aucun"/>
          <w:lang w:val="pt-PT"/>
        </w:rPr>
        <w:t xml:space="preserve">ticos e reais. Nomeadamente, os dados </w:t>
      </w:r>
      <w:r w:rsidR="0062670A">
        <w:rPr>
          <w:rStyle w:val="Aucun"/>
          <w:lang w:val="pt-PT"/>
        </w:rPr>
        <w:t xml:space="preserve">são </w:t>
      </w:r>
      <w:r>
        <w:rPr>
          <w:rStyle w:val="Aucun"/>
          <w:lang w:val="pt-PT"/>
        </w:rPr>
        <w:t xml:space="preserve">submetidos a uma abordagem distinta de via dupla, com o discurso </w:t>
      </w:r>
      <w:proofErr w:type="spellStart"/>
      <w:r>
        <w:rPr>
          <w:rStyle w:val="Aucun"/>
          <w:lang w:val="pt-PT"/>
        </w:rPr>
        <w:t>sint</w:t>
      </w:r>
      <w:proofErr w:type="spellEnd"/>
      <w:r w:rsidRPr="007E3B33">
        <w:rPr>
          <w:rStyle w:val="Aucun"/>
          <w:lang w:val="pt-BR"/>
        </w:rPr>
        <w:t>é</w:t>
      </w:r>
      <w:r>
        <w:rPr>
          <w:rStyle w:val="Aucun"/>
          <w:lang w:val="pt-PT"/>
        </w:rPr>
        <w:t xml:space="preserve">tico a passar pelos </w:t>
      </w:r>
      <w:proofErr w:type="spellStart"/>
      <w:r>
        <w:rPr>
          <w:rStyle w:val="Aucun"/>
          <w:i/>
          <w:iCs/>
          <w:lang w:val="pt-PT"/>
        </w:rPr>
        <w:t>Adapters</w:t>
      </w:r>
      <w:proofErr w:type="spellEnd"/>
      <w:r>
        <w:rPr>
          <w:rStyle w:val="Aucun"/>
          <w:lang w:val="pt-PT"/>
        </w:rPr>
        <w:t xml:space="preserve"> enquanto o discurso real os contornava. A implementação da abordagem "</w:t>
      </w:r>
      <w:r w:rsidRPr="007E3B33">
        <w:rPr>
          <w:rStyle w:val="Aucun"/>
          <w:i/>
          <w:iCs/>
          <w:lang w:val="pt-BR"/>
        </w:rPr>
        <w:t xml:space="preserve">Double Way </w:t>
      </w:r>
      <w:proofErr w:type="spellStart"/>
      <w:r w:rsidRPr="007E3B33">
        <w:rPr>
          <w:rStyle w:val="Aucun"/>
          <w:i/>
          <w:iCs/>
          <w:lang w:val="pt-BR"/>
        </w:rPr>
        <w:t>Adapter</w:t>
      </w:r>
      <w:proofErr w:type="spellEnd"/>
      <w:r w:rsidRPr="007E3B33">
        <w:rPr>
          <w:rStyle w:val="Aucun"/>
          <w:i/>
          <w:iCs/>
          <w:lang w:val="pt-BR"/>
        </w:rPr>
        <w:t xml:space="preserve"> </w:t>
      </w:r>
      <w:proofErr w:type="spellStart"/>
      <w:r w:rsidRPr="007E3B33">
        <w:rPr>
          <w:rStyle w:val="Aucun"/>
          <w:i/>
          <w:iCs/>
          <w:lang w:val="pt-BR"/>
        </w:rPr>
        <w:t>Tuning</w:t>
      </w:r>
      <w:proofErr w:type="spellEnd"/>
      <w:r>
        <w:rPr>
          <w:rStyle w:val="Aucun"/>
          <w:lang w:val="pt-PT"/>
        </w:rPr>
        <w:t>" produz</w:t>
      </w:r>
      <w:r w:rsidR="0062670A">
        <w:rPr>
          <w:rStyle w:val="Aucun"/>
          <w:lang w:val="pt-PT"/>
        </w:rPr>
        <w:t xml:space="preserve"> </w:t>
      </w:r>
      <w:r>
        <w:rPr>
          <w:rStyle w:val="Aucun"/>
          <w:lang w:val="pt-PT"/>
        </w:rPr>
        <w:t xml:space="preserve">melhorias significativas em </w:t>
      </w:r>
      <w:proofErr w:type="spellStart"/>
      <w:r>
        <w:rPr>
          <w:rStyle w:val="Aucun"/>
          <w:lang w:val="pt-PT"/>
        </w:rPr>
        <w:t>relaçã</w:t>
      </w:r>
      <w:proofErr w:type="spellEnd"/>
      <w:r>
        <w:rPr>
          <w:rStyle w:val="Aucun"/>
        </w:rPr>
        <w:t xml:space="preserve">o à </w:t>
      </w:r>
      <w:r>
        <w:rPr>
          <w:rStyle w:val="Aucun"/>
          <w:lang w:val="pt-PT"/>
        </w:rPr>
        <w:t xml:space="preserve">linha de base e </w:t>
      </w:r>
      <w:proofErr w:type="spellStart"/>
      <w:r>
        <w:rPr>
          <w:rStyle w:val="Aucun"/>
        </w:rPr>
        <w:t>às</w:t>
      </w:r>
      <w:proofErr w:type="spellEnd"/>
      <w:r>
        <w:rPr>
          <w:rStyle w:val="Aucun"/>
        </w:rPr>
        <w:t xml:space="preserve"> t</w:t>
      </w:r>
      <w:r w:rsidRPr="007E3B33">
        <w:rPr>
          <w:rStyle w:val="Aucun"/>
          <w:lang w:val="pt-BR"/>
        </w:rPr>
        <w:t>é</w:t>
      </w:r>
      <w:proofErr w:type="spellStart"/>
      <w:r>
        <w:rPr>
          <w:rStyle w:val="Aucun"/>
          <w:lang w:val="pt-PT"/>
        </w:rPr>
        <w:t>cnicas</w:t>
      </w:r>
      <w:proofErr w:type="spellEnd"/>
      <w:r>
        <w:rPr>
          <w:rStyle w:val="Aucun"/>
          <w:lang w:val="pt-PT"/>
        </w:rPr>
        <w:t xml:space="preserve"> anteriores nas </w:t>
      </w:r>
      <w:proofErr w:type="spellStart"/>
      <w:r>
        <w:rPr>
          <w:rStyle w:val="Aucun"/>
          <w:lang w:val="pt-PT"/>
        </w:rPr>
        <w:t>arquitecturas</w:t>
      </w:r>
      <w:proofErr w:type="spellEnd"/>
      <w:r>
        <w:rPr>
          <w:rStyle w:val="Aucun"/>
          <w:lang w:val="pt-PT"/>
        </w:rPr>
        <w:t xml:space="preserve"> </w:t>
      </w:r>
      <w:proofErr w:type="spellStart"/>
      <w:r>
        <w:rPr>
          <w:rStyle w:val="Aucun"/>
          <w:i/>
          <w:iCs/>
        </w:rPr>
        <w:t>Transformer</w:t>
      </w:r>
      <w:proofErr w:type="spellEnd"/>
      <w:r>
        <w:rPr>
          <w:rStyle w:val="Aucun"/>
          <w:lang w:val="it-IT"/>
        </w:rPr>
        <w:t xml:space="preserve"> e </w:t>
      </w:r>
      <w:proofErr w:type="spellStart"/>
      <w:r w:rsidRPr="007E3B33">
        <w:rPr>
          <w:rStyle w:val="Aucun"/>
          <w:i/>
          <w:iCs/>
          <w:lang w:val="pt-BR"/>
        </w:rPr>
        <w:t>Conformer</w:t>
      </w:r>
      <w:proofErr w:type="spellEnd"/>
      <w:r>
        <w:rPr>
          <w:rStyle w:val="Aucun"/>
          <w:lang w:val="pt-PT"/>
        </w:rPr>
        <w:t xml:space="preserve">, destacando a </w:t>
      </w:r>
      <w:proofErr w:type="spellStart"/>
      <w:r>
        <w:rPr>
          <w:rStyle w:val="Aucun"/>
          <w:lang w:val="pt-PT"/>
        </w:rPr>
        <w:t>efic</w:t>
      </w:r>
      <w:proofErr w:type="spellEnd"/>
      <w:r>
        <w:rPr>
          <w:rStyle w:val="Aucun"/>
        </w:rPr>
        <w:t>á</w:t>
      </w:r>
      <w:r>
        <w:rPr>
          <w:rStyle w:val="Aucun"/>
          <w:lang w:val="pt-PT"/>
        </w:rPr>
        <w:t>cia do nosso m</w:t>
      </w:r>
      <w:r w:rsidRPr="007E3B33">
        <w:rPr>
          <w:rStyle w:val="Aucun"/>
          <w:lang w:val="pt-BR"/>
        </w:rPr>
        <w:t>é</w:t>
      </w:r>
      <w:r>
        <w:rPr>
          <w:rStyle w:val="Aucun"/>
          <w:lang w:val="pt-PT"/>
        </w:rPr>
        <w:t>todo. Al</w:t>
      </w:r>
      <w:r w:rsidRPr="007E3B33">
        <w:rPr>
          <w:rStyle w:val="Aucun"/>
          <w:lang w:val="pt-BR"/>
        </w:rPr>
        <w:t>é</w:t>
      </w:r>
      <w:r>
        <w:rPr>
          <w:rStyle w:val="Aucun"/>
          <w:lang w:val="pt-PT"/>
        </w:rPr>
        <w:t xml:space="preserve">m disso, </w:t>
      </w:r>
      <w:proofErr w:type="spellStart"/>
      <w:r>
        <w:rPr>
          <w:rStyle w:val="Aucun"/>
          <w:lang w:val="pt-PT"/>
        </w:rPr>
        <w:t>alarg</w:t>
      </w:r>
      <w:proofErr w:type="spellEnd"/>
      <w:r w:rsidR="0062670A">
        <w:rPr>
          <w:rStyle w:val="Aucun"/>
        </w:rPr>
        <w:t>a</w:t>
      </w:r>
      <w:r>
        <w:rPr>
          <w:rStyle w:val="Aucun"/>
          <w:lang w:val="pt-PT"/>
        </w:rPr>
        <w:t xml:space="preserve">mos a filtragem da incorporação do altifalante de dados </w:t>
      </w:r>
      <w:proofErr w:type="spellStart"/>
      <w:r>
        <w:rPr>
          <w:rStyle w:val="Aucun"/>
          <w:lang w:val="pt-PT"/>
        </w:rPr>
        <w:t>sint</w:t>
      </w:r>
      <w:proofErr w:type="spellEnd"/>
      <w:r w:rsidRPr="007E3B33">
        <w:rPr>
          <w:rStyle w:val="Aucun"/>
          <w:lang w:val="pt-BR"/>
        </w:rPr>
        <w:t>é</w:t>
      </w:r>
      <w:r>
        <w:rPr>
          <w:rStyle w:val="Aucun"/>
          <w:lang w:val="pt-PT"/>
        </w:rPr>
        <w:t>ticos imperfeitos, incorporando</w:t>
      </w:r>
      <w:r>
        <w:rPr>
          <w:rStyle w:val="Aucun"/>
          <w:i/>
          <w:iCs/>
        </w:rPr>
        <w:t xml:space="preserve"> </w:t>
      </w:r>
      <w:r>
        <w:rPr>
          <w:rStyle w:val="Aucun"/>
          <w:i/>
          <w:iCs/>
          <w:lang w:val="pt-PT"/>
        </w:rPr>
        <w:t>x-</w:t>
      </w:r>
      <w:commentRangeStart w:id="23"/>
      <w:r w:rsidRPr="007E3B33">
        <w:rPr>
          <w:rStyle w:val="Aucun"/>
          <w:i/>
          <w:iCs/>
          <w:lang w:val="pt-BR"/>
        </w:rPr>
        <w:t>vector</w:t>
      </w:r>
      <w:r>
        <w:rPr>
          <w:rStyle w:val="Aucun"/>
          <w:i/>
          <w:iCs/>
          <w:lang w:val="pt-PT"/>
        </w:rPr>
        <w:t>s</w:t>
      </w:r>
      <w:r>
        <w:rPr>
          <w:rStyle w:val="Aucun"/>
        </w:rPr>
        <w:t xml:space="preserve"> </w:t>
      </w:r>
      <w:commentRangeEnd w:id="23"/>
      <w:r>
        <w:commentReference w:id="23"/>
      </w:r>
      <w:r>
        <w:rPr>
          <w:rStyle w:val="Aucun"/>
          <w:lang w:val="pt-PT"/>
        </w:rPr>
        <w:t xml:space="preserve">em vez de </w:t>
      </w:r>
      <w:proofErr w:type="spellStart"/>
      <w:r>
        <w:rPr>
          <w:rStyle w:val="Aucun"/>
          <w:lang w:val="pt-PT"/>
        </w:rPr>
        <w:t>vectores</w:t>
      </w:r>
      <w:proofErr w:type="spellEnd"/>
      <w:r>
        <w:rPr>
          <w:rStyle w:val="Aucun"/>
          <w:lang w:val="pt-PT"/>
        </w:rPr>
        <w:t xml:space="preserve">. Isto envolve a utilização da </w:t>
      </w:r>
      <w:proofErr w:type="spellStart"/>
      <w:r>
        <w:rPr>
          <w:rStyle w:val="Aucun"/>
          <w:lang w:val="pt-PT"/>
        </w:rPr>
        <w:t>semelhan</w:t>
      </w:r>
      <w:proofErr w:type="spellEnd"/>
      <w:r>
        <w:rPr>
          <w:rStyle w:val="Aucun"/>
        </w:rPr>
        <w:t>ç</w:t>
      </w:r>
      <w:r>
        <w:rPr>
          <w:rStyle w:val="Aucun"/>
          <w:lang w:val="pt-PT"/>
        </w:rPr>
        <w:t xml:space="preserve">a de cosseno entre a </w:t>
      </w:r>
      <w:proofErr w:type="spellStart"/>
      <w:r>
        <w:rPr>
          <w:rStyle w:val="Aucun"/>
          <w:lang w:val="pt-PT"/>
        </w:rPr>
        <w:t>refer</w:t>
      </w:r>
      <w:proofErr w:type="spellEnd"/>
      <w:r>
        <w:rPr>
          <w:rStyle w:val="Aucun"/>
        </w:rPr>
        <w:t>ê</w:t>
      </w:r>
      <w:proofErr w:type="spellStart"/>
      <w:r>
        <w:rPr>
          <w:rStyle w:val="Aucun"/>
          <w:lang w:val="pt-PT"/>
        </w:rPr>
        <w:t>ncia</w:t>
      </w:r>
      <w:proofErr w:type="spellEnd"/>
      <w:r>
        <w:rPr>
          <w:rStyle w:val="Aucun"/>
          <w:lang w:val="pt-PT"/>
        </w:rPr>
        <w:t xml:space="preserve"> e os enunciados gerados para descartar enunciados que possam ter sido gerados incorretamente, melhorando assim a qualidade e a fiabilidade dos dados </w:t>
      </w:r>
      <w:proofErr w:type="spellStart"/>
      <w:r>
        <w:rPr>
          <w:rStyle w:val="Aucun"/>
          <w:lang w:val="pt-PT"/>
        </w:rPr>
        <w:t>sint</w:t>
      </w:r>
      <w:proofErr w:type="spellEnd"/>
      <w:r w:rsidRPr="007E3B33">
        <w:rPr>
          <w:rStyle w:val="Aucun"/>
          <w:lang w:val="pt-BR"/>
        </w:rPr>
        <w:t>é</w:t>
      </w:r>
      <w:r>
        <w:rPr>
          <w:rStyle w:val="Aucun"/>
          <w:lang w:val="pt-PT"/>
        </w:rPr>
        <w:t>ticos utilizados</w:t>
      </w:r>
      <w:commentRangeStart w:id="24"/>
      <w:r>
        <w:rPr>
          <w:rStyle w:val="Aucun"/>
        </w:rPr>
        <w:t>.</w:t>
      </w:r>
      <w:commentRangeEnd w:id="24"/>
      <w:r>
        <w:commentReference w:id="24"/>
      </w:r>
    </w:p>
    <w:p w14:paraId="773209A4" w14:textId="06A2224F" w:rsidR="00B7347A" w:rsidRDefault="00000000">
      <w:pPr>
        <w:pStyle w:val="Corps"/>
        <w:rPr>
          <w:rStyle w:val="Aucun"/>
        </w:rPr>
      </w:pPr>
      <w:r>
        <w:rPr>
          <w:rStyle w:val="Aucun"/>
          <w:lang w:val="pt-PT"/>
        </w:rPr>
        <w:t xml:space="preserve">Inspirando-nos nos diversos sucessos observados com os </w:t>
      </w:r>
      <w:proofErr w:type="spellStart"/>
      <w:r>
        <w:rPr>
          <w:rStyle w:val="Aucun"/>
          <w:i/>
          <w:iCs/>
          <w:lang w:val="pt-PT"/>
        </w:rPr>
        <w:t>Adapters</w:t>
      </w:r>
      <w:proofErr w:type="spellEnd"/>
      <w:r>
        <w:rPr>
          <w:rStyle w:val="Aucun"/>
          <w:lang w:val="it-IT"/>
        </w:rPr>
        <w:t xml:space="preserve">, </w:t>
      </w:r>
      <w:proofErr w:type="spellStart"/>
      <w:r w:rsidR="0062670A">
        <w:rPr>
          <w:rStyle w:val="Aucun"/>
          <w:lang w:val="it-IT"/>
        </w:rPr>
        <w:t>que</w:t>
      </w:r>
      <w:proofErr w:type="spellEnd"/>
      <w:r w:rsidR="0062670A">
        <w:rPr>
          <w:rStyle w:val="Aucun"/>
          <w:lang w:val="it-IT"/>
        </w:rPr>
        <w:t xml:space="preserve"> </w:t>
      </w:r>
      <w:proofErr w:type="spellStart"/>
      <w:r w:rsidR="0062670A">
        <w:rPr>
          <w:rStyle w:val="Aucun"/>
          <w:lang w:val="it-IT"/>
        </w:rPr>
        <w:t>abrangem</w:t>
      </w:r>
      <w:proofErr w:type="spellEnd"/>
      <w:r w:rsidR="0062670A">
        <w:rPr>
          <w:rStyle w:val="Aucun"/>
          <w:lang w:val="it-IT"/>
        </w:rPr>
        <w:t xml:space="preserve"> </w:t>
      </w:r>
      <w:r>
        <w:rPr>
          <w:rStyle w:val="Aucun"/>
          <w:lang w:val="it-IT"/>
        </w:rPr>
        <w:t>tanto a transfer</w:t>
      </w:r>
      <w:r>
        <w:rPr>
          <w:rStyle w:val="Aucun"/>
        </w:rPr>
        <w:t>ê</w:t>
      </w:r>
      <w:proofErr w:type="spellStart"/>
      <w:r>
        <w:rPr>
          <w:rStyle w:val="Aucun"/>
          <w:lang w:val="pt-PT"/>
        </w:rPr>
        <w:t>ncia</w:t>
      </w:r>
      <w:proofErr w:type="spellEnd"/>
      <w:r>
        <w:rPr>
          <w:rStyle w:val="Aucun"/>
          <w:lang w:val="pt-PT"/>
        </w:rPr>
        <w:t xml:space="preserve"> de </w:t>
      </w:r>
      <w:proofErr w:type="spellStart"/>
      <w:r>
        <w:rPr>
          <w:rStyle w:val="Aucun"/>
          <w:i/>
          <w:iCs/>
          <w:lang w:val="pt-PT"/>
        </w:rPr>
        <w:t>Adapters</w:t>
      </w:r>
      <w:proofErr w:type="spellEnd"/>
      <w:r>
        <w:rPr>
          <w:rStyle w:val="Aucun"/>
          <w:lang w:val="pt-PT"/>
        </w:rPr>
        <w:t xml:space="preserve"> como a </w:t>
      </w:r>
      <w:proofErr w:type="gramStart"/>
      <w:ins w:id="25" w:author="Thomas Rolland" w:date="2024-02-12T16:19:00Z">
        <w:r w:rsidR="007E3B33">
          <w:rPr>
            <w:rStyle w:val="Aucun"/>
            <w:lang w:val="pt-PT"/>
          </w:rPr>
          <w:t xml:space="preserve">abordagem </w:t>
        </w:r>
        <w:r w:rsidR="007E3B33">
          <w:rPr>
            <w:rStyle w:val="Aucun"/>
            <w:lang w:val="pt-PT"/>
          </w:rPr>
          <w:t xml:space="preserve"> </w:t>
        </w:r>
      </w:ins>
      <w:r>
        <w:rPr>
          <w:rStyle w:val="Aucun"/>
          <w:lang w:val="pt-PT"/>
        </w:rPr>
        <w:t>inovadora</w:t>
      </w:r>
      <w:proofErr w:type="gramEnd"/>
      <w:r>
        <w:rPr>
          <w:rStyle w:val="Aucun"/>
          <w:lang w:val="pt-PT"/>
        </w:rPr>
        <w:t xml:space="preserve"> </w:t>
      </w:r>
      <w:del w:id="26" w:author="Thomas Rolland" w:date="2024-02-12T16:19:00Z">
        <w:r w:rsidDel="007E3B33">
          <w:rPr>
            <w:rStyle w:val="Aucun"/>
            <w:lang w:val="pt-PT"/>
          </w:rPr>
          <w:delText xml:space="preserve">abordagem </w:delText>
        </w:r>
      </w:del>
      <w:r>
        <w:rPr>
          <w:rStyle w:val="Aucun"/>
          <w:lang w:val="pt-PT"/>
        </w:rPr>
        <w:t>"</w:t>
      </w:r>
      <w:r w:rsidRPr="007E3B33">
        <w:rPr>
          <w:rStyle w:val="Aucun"/>
          <w:i/>
          <w:iCs/>
          <w:lang w:val="pt-BR"/>
        </w:rPr>
        <w:t xml:space="preserve">Double Way </w:t>
      </w:r>
      <w:proofErr w:type="spellStart"/>
      <w:r w:rsidRPr="007E3B33">
        <w:rPr>
          <w:rStyle w:val="Aucun"/>
          <w:i/>
          <w:iCs/>
          <w:lang w:val="pt-BR"/>
        </w:rPr>
        <w:t>Adapter</w:t>
      </w:r>
      <w:proofErr w:type="spellEnd"/>
      <w:r w:rsidRPr="007E3B33">
        <w:rPr>
          <w:rStyle w:val="Aucun"/>
          <w:i/>
          <w:iCs/>
          <w:lang w:val="pt-BR"/>
        </w:rPr>
        <w:t xml:space="preserve"> </w:t>
      </w:r>
      <w:proofErr w:type="spellStart"/>
      <w:r w:rsidRPr="007E3B33">
        <w:rPr>
          <w:rStyle w:val="Aucun"/>
          <w:i/>
          <w:iCs/>
          <w:lang w:val="pt-BR"/>
        </w:rPr>
        <w:t>Tuning</w:t>
      </w:r>
      <w:proofErr w:type="spellEnd"/>
      <w:r w:rsidRPr="007E3B33">
        <w:rPr>
          <w:rStyle w:val="Aucun"/>
          <w:lang w:val="pt-BR"/>
        </w:rPr>
        <w:t xml:space="preserve">", </w:t>
      </w:r>
      <w:proofErr w:type="spellStart"/>
      <w:r w:rsidRPr="007E3B33">
        <w:rPr>
          <w:rStyle w:val="Aucun"/>
          <w:lang w:val="pt-BR"/>
        </w:rPr>
        <w:t>avali</w:t>
      </w:r>
      <w:proofErr w:type="spellEnd"/>
      <w:r w:rsidR="0062670A">
        <w:rPr>
          <w:rStyle w:val="Aucun"/>
        </w:rPr>
        <w:t>a</w:t>
      </w:r>
      <w:r>
        <w:rPr>
          <w:rStyle w:val="Aucun"/>
          <w:lang w:val="pt-PT"/>
        </w:rPr>
        <w:t xml:space="preserve">mos diferentes metodologias alternativas presentes na literatura. </w:t>
      </w:r>
      <w:commentRangeStart w:id="27"/>
      <w:r w:rsidR="0062670A">
        <w:rPr>
          <w:rStyle w:val="Aucun"/>
          <w:lang w:val="pt-PT"/>
        </w:rPr>
        <w:t xml:space="preserve">Os </w:t>
      </w:r>
      <w:r>
        <w:rPr>
          <w:rStyle w:val="Aucun"/>
          <w:lang w:val="pt-PT"/>
        </w:rPr>
        <w:t>noss</w:t>
      </w:r>
      <w:r w:rsidR="0062670A">
        <w:rPr>
          <w:rStyle w:val="Aucun"/>
          <w:lang w:val="pt-PT"/>
        </w:rPr>
        <w:t>o</w:t>
      </w:r>
      <w:r>
        <w:rPr>
          <w:rStyle w:val="Aucun"/>
          <w:lang w:val="pt-PT"/>
        </w:rPr>
        <w:t>s</w:t>
      </w:r>
      <w:r w:rsidR="0062670A">
        <w:rPr>
          <w:rStyle w:val="Aucun"/>
          <w:lang w:val="pt-PT"/>
        </w:rPr>
        <w:t xml:space="preserve"> resultados</w:t>
      </w:r>
      <w:r>
        <w:rPr>
          <w:rStyle w:val="Aucun"/>
          <w:lang w:val="pt-PT"/>
        </w:rPr>
        <w:t xml:space="preserve"> sublinham a </w:t>
      </w:r>
      <w:proofErr w:type="spellStart"/>
      <w:r>
        <w:rPr>
          <w:rStyle w:val="Aucun"/>
          <w:lang w:val="pt-PT"/>
        </w:rPr>
        <w:t>efic</w:t>
      </w:r>
      <w:proofErr w:type="spellEnd"/>
      <w:r>
        <w:rPr>
          <w:rStyle w:val="Aucun"/>
        </w:rPr>
        <w:t>á</w:t>
      </w:r>
      <w:r>
        <w:rPr>
          <w:rStyle w:val="Aucun"/>
          <w:lang w:val="pt-PT"/>
        </w:rPr>
        <w:t>cia duradoura dos adaptadores tradicionais como o m</w:t>
      </w:r>
      <w:r w:rsidRPr="007E3B33">
        <w:rPr>
          <w:rStyle w:val="Aucun"/>
          <w:lang w:val="pt-BR"/>
        </w:rPr>
        <w:t>é</w:t>
      </w:r>
      <w:r>
        <w:rPr>
          <w:rStyle w:val="Aucun"/>
          <w:lang w:val="pt-PT"/>
        </w:rPr>
        <w:t>todo mais eficaz e eficiente em termos de par</w:t>
      </w:r>
      <w:r>
        <w:rPr>
          <w:rStyle w:val="Aucun"/>
        </w:rPr>
        <w:t>â</w:t>
      </w:r>
      <w:r>
        <w:rPr>
          <w:rStyle w:val="Aucun"/>
          <w:lang w:val="pt-PT"/>
        </w:rPr>
        <w:t xml:space="preserve">metros para melhorar o desempenho do ASR das </w:t>
      </w:r>
      <w:proofErr w:type="spellStart"/>
      <w:r>
        <w:rPr>
          <w:rStyle w:val="Aucun"/>
          <w:lang w:val="pt-PT"/>
        </w:rPr>
        <w:t>crian</w:t>
      </w:r>
      <w:r>
        <w:rPr>
          <w:rStyle w:val="Aucun"/>
        </w:rPr>
        <w:t>ças</w:t>
      </w:r>
      <w:commentRangeEnd w:id="27"/>
      <w:proofErr w:type="spellEnd"/>
      <w:r>
        <w:commentReference w:id="27"/>
      </w:r>
      <w:r>
        <w:rPr>
          <w:rStyle w:val="Aucun"/>
          <w:lang w:val="de-DE"/>
        </w:rPr>
        <w:t xml:space="preserve">. </w:t>
      </w:r>
      <w:r w:rsidR="0062670A">
        <w:rPr>
          <w:rStyle w:val="Aucun"/>
          <w:lang w:val="de-DE"/>
        </w:rPr>
        <w:t xml:space="preserve">A </w:t>
      </w:r>
      <w:proofErr w:type="spellStart"/>
      <w:r w:rsidR="0062670A">
        <w:rPr>
          <w:rStyle w:val="Aucun"/>
          <w:lang w:val="de-DE"/>
        </w:rPr>
        <w:t>existência</w:t>
      </w:r>
      <w:proofErr w:type="spellEnd"/>
      <w:r w:rsidR="0062670A">
        <w:rPr>
          <w:rStyle w:val="Aucun"/>
          <w:lang w:val="de-DE"/>
        </w:rPr>
        <w:t xml:space="preserve"> de</w:t>
      </w:r>
      <w:r>
        <w:rPr>
          <w:rStyle w:val="Aucun"/>
          <w:lang w:val="pt-PT"/>
        </w:rPr>
        <w:t xml:space="preserve"> um compromisso entre a precisão e a </w:t>
      </w:r>
      <w:proofErr w:type="spellStart"/>
      <w:r>
        <w:rPr>
          <w:rStyle w:val="Aucun"/>
          <w:lang w:val="pt-PT"/>
        </w:rPr>
        <w:t>efici</w:t>
      </w:r>
      <w:proofErr w:type="spellEnd"/>
      <w:r>
        <w:rPr>
          <w:rStyle w:val="Aucun"/>
        </w:rPr>
        <w:t>ê</w:t>
      </w:r>
      <w:proofErr w:type="spellStart"/>
      <w:r>
        <w:rPr>
          <w:rStyle w:val="Aucun"/>
          <w:lang w:val="pt-PT"/>
        </w:rPr>
        <w:t>ncia</w:t>
      </w:r>
      <w:proofErr w:type="spellEnd"/>
      <w:r>
        <w:rPr>
          <w:rStyle w:val="Aucun"/>
          <w:lang w:val="pt-PT"/>
        </w:rPr>
        <w:t xml:space="preserve"> dos par</w:t>
      </w:r>
      <w:r>
        <w:rPr>
          <w:rStyle w:val="Aucun"/>
        </w:rPr>
        <w:t>â</w:t>
      </w:r>
      <w:r>
        <w:rPr>
          <w:rStyle w:val="Aucun"/>
          <w:lang w:val="pt-PT"/>
        </w:rPr>
        <w:t>metros</w:t>
      </w:r>
      <w:r w:rsidR="0062670A">
        <w:rPr>
          <w:rStyle w:val="Aucun"/>
          <w:lang w:val="pt-PT"/>
        </w:rPr>
        <w:t xml:space="preserve"> é notada</w:t>
      </w:r>
      <w:r>
        <w:rPr>
          <w:rStyle w:val="Aucun"/>
          <w:lang w:val="pt-PT"/>
        </w:rPr>
        <w:t>. Embora alguns m</w:t>
      </w:r>
      <w:r w:rsidRPr="007E3B33">
        <w:rPr>
          <w:rStyle w:val="Aucun"/>
          <w:lang w:val="pt-BR"/>
        </w:rPr>
        <w:t>é</w:t>
      </w:r>
      <w:r>
        <w:rPr>
          <w:rStyle w:val="Aucun"/>
          <w:lang w:val="pt-PT"/>
        </w:rPr>
        <w:t>todos apresent</w:t>
      </w:r>
      <w:r w:rsidR="0062670A">
        <w:rPr>
          <w:rStyle w:val="Aucun"/>
          <w:lang w:val="pt-PT"/>
        </w:rPr>
        <w:t>em</w:t>
      </w:r>
      <w:r>
        <w:rPr>
          <w:rStyle w:val="Aucun"/>
          <w:lang w:val="pt-PT"/>
        </w:rPr>
        <w:t xml:space="preserve"> uma </w:t>
      </w:r>
      <w:proofErr w:type="spellStart"/>
      <w:r>
        <w:rPr>
          <w:rStyle w:val="Aucun"/>
          <w:lang w:val="pt-PT"/>
        </w:rPr>
        <w:t>efici</w:t>
      </w:r>
      <w:proofErr w:type="spellEnd"/>
      <w:r>
        <w:rPr>
          <w:rStyle w:val="Aucun"/>
        </w:rPr>
        <w:t>ê</w:t>
      </w:r>
      <w:proofErr w:type="spellStart"/>
      <w:r>
        <w:rPr>
          <w:rStyle w:val="Aucun"/>
          <w:lang w:val="pt-PT"/>
        </w:rPr>
        <w:t>ncia</w:t>
      </w:r>
      <w:proofErr w:type="spellEnd"/>
      <w:r>
        <w:rPr>
          <w:rStyle w:val="Aucun"/>
          <w:lang w:val="pt-PT"/>
        </w:rPr>
        <w:t xml:space="preserve"> de par</w:t>
      </w:r>
      <w:r>
        <w:rPr>
          <w:rStyle w:val="Aucun"/>
        </w:rPr>
        <w:t>â</w:t>
      </w:r>
      <w:r>
        <w:rPr>
          <w:rStyle w:val="Aucun"/>
          <w:lang w:val="pt-PT"/>
        </w:rPr>
        <w:t xml:space="preserve">metros elevada, muitas vezes resultam em resultados </w:t>
      </w:r>
      <w:commentRangeStart w:id="28"/>
      <w:r>
        <w:rPr>
          <w:rStyle w:val="Aucun"/>
          <w:lang w:val="it-IT"/>
        </w:rPr>
        <w:lastRenderedPageBreak/>
        <w:t xml:space="preserve">significativamente </w:t>
      </w:r>
      <w:commentRangeEnd w:id="28"/>
      <w:r>
        <w:commentReference w:id="28"/>
      </w:r>
      <w:r>
        <w:rPr>
          <w:rStyle w:val="Aucun"/>
          <w:lang w:val="pt-PT"/>
        </w:rPr>
        <w:t>degradados. Por outro lado, outras abordagens, embora menos eficientes em termos de par</w:t>
      </w:r>
      <w:r>
        <w:rPr>
          <w:rStyle w:val="Aucun"/>
        </w:rPr>
        <w:t>â</w:t>
      </w:r>
      <w:r>
        <w:rPr>
          <w:rStyle w:val="Aucun"/>
          <w:lang w:val="pt-PT"/>
        </w:rPr>
        <w:t>metros, produz</w:t>
      </w:r>
      <w:r w:rsidR="0062670A">
        <w:rPr>
          <w:rStyle w:val="Aucun"/>
          <w:lang w:val="pt-PT"/>
        </w:rPr>
        <w:t>e</w:t>
      </w:r>
      <w:r>
        <w:rPr>
          <w:rStyle w:val="Aucun"/>
          <w:lang w:val="pt-PT"/>
        </w:rPr>
        <w:t xml:space="preserve">m resultados </w:t>
      </w:r>
      <w:proofErr w:type="spellStart"/>
      <w:r>
        <w:rPr>
          <w:rStyle w:val="Aucun"/>
          <w:lang w:val="pt-PT"/>
        </w:rPr>
        <w:t>compar</w:t>
      </w:r>
      <w:proofErr w:type="spellEnd"/>
      <w:r>
        <w:rPr>
          <w:rStyle w:val="Aucun"/>
        </w:rPr>
        <w:t>á</w:t>
      </w:r>
      <w:proofErr w:type="spellStart"/>
      <w:r>
        <w:rPr>
          <w:rStyle w:val="Aucun"/>
          <w:lang w:val="pt-PT"/>
        </w:rPr>
        <w:t>veis</w:t>
      </w:r>
      <w:proofErr w:type="spellEnd"/>
      <w:r>
        <w:rPr>
          <w:rStyle w:val="Aucun"/>
          <w:lang w:val="pt-PT"/>
        </w:rPr>
        <w:t xml:space="preserve"> ou mesmo superiores ao ajuste fino de todo o modelo. Para atenuar este compromisso, introduzimos uma nova abordagem que aproveita a </w:t>
      </w:r>
      <w:proofErr w:type="spellStart"/>
      <w:r>
        <w:rPr>
          <w:rStyle w:val="Aucun"/>
          <w:lang w:val="pt-PT"/>
        </w:rPr>
        <w:t>redund</w:t>
      </w:r>
      <w:proofErr w:type="spellEnd"/>
      <w:r>
        <w:rPr>
          <w:rStyle w:val="Aucun"/>
        </w:rPr>
        <w:t>â</w:t>
      </w:r>
      <w:proofErr w:type="spellStart"/>
      <w:r>
        <w:rPr>
          <w:rStyle w:val="Aucun"/>
          <w:lang w:val="pt-PT"/>
        </w:rPr>
        <w:t>ncia</w:t>
      </w:r>
      <w:proofErr w:type="spellEnd"/>
      <w:r>
        <w:rPr>
          <w:rStyle w:val="Aucun"/>
          <w:lang w:val="pt-PT"/>
        </w:rPr>
        <w:t xml:space="preserve"> inerente aos componentes da rede de alimentação dos modelos baseados em transformadores. A nossa metodologia "</w:t>
      </w:r>
      <w:proofErr w:type="spellStart"/>
      <w:r w:rsidRPr="007E3B33">
        <w:rPr>
          <w:rStyle w:val="Aucun"/>
          <w:i/>
          <w:iCs/>
          <w:lang w:val="pt-BR"/>
        </w:rPr>
        <w:t>Shared-Adapters</w:t>
      </w:r>
      <w:proofErr w:type="spellEnd"/>
      <w:r>
        <w:rPr>
          <w:rStyle w:val="Aucun"/>
          <w:lang w:val="pt-PT"/>
        </w:rPr>
        <w:t xml:space="preserve">", em que um </w:t>
      </w:r>
      <w:r>
        <w:rPr>
          <w:rStyle w:val="Aucun"/>
        </w:rPr>
        <w:t>ú</w:t>
      </w:r>
      <w:proofErr w:type="spellStart"/>
      <w:r>
        <w:rPr>
          <w:rStyle w:val="Aucun"/>
          <w:lang w:val="it-IT"/>
        </w:rPr>
        <w:t>nico</w:t>
      </w:r>
      <w:proofErr w:type="spellEnd"/>
      <w:r>
        <w:rPr>
          <w:rStyle w:val="Aucun"/>
          <w:lang w:val="it-IT"/>
        </w:rPr>
        <w:t xml:space="preserve"> </w:t>
      </w:r>
      <w:proofErr w:type="spellStart"/>
      <w:r>
        <w:rPr>
          <w:rStyle w:val="Aucun"/>
          <w:i/>
          <w:iCs/>
          <w:lang w:val="pt-PT"/>
        </w:rPr>
        <w:t>Adapter</w:t>
      </w:r>
      <w:proofErr w:type="spellEnd"/>
      <w:r>
        <w:rPr>
          <w:rStyle w:val="Aucun"/>
          <w:lang w:val="pt-PT"/>
        </w:rPr>
        <w:t xml:space="preserve"> é partilhado por todas as camadas em vez de ser </w:t>
      </w:r>
      <w:proofErr w:type="spellStart"/>
      <w:r>
        <w:rPr>
          <w:rStyle w:val="Aucun"/>
          <w:lang w:val="pt-PT"/>
        </w:rPr>
        <w:t>atribu</w:t>
      </w:r>
      <w:proofErr w:type="spellEnd"/>
      <w:r>
        <w:rPr>
          <w:rStyle w:val="Aucun"/>
        </w:rPr>
        <w:t>í</w:t>
      </w:r>
      <w:r>
        <w:rPr>
          <w:rStyle w:val="Aucun"/>
          <w:lang w:val="pt-PT"/>
        </w:rPr>
        <w:t>do um por camada, demonstr</w:t>
      </w:r>
      <w:r w:rsidR="0062670A">
        <w:rPr>
          <w:rStyle w:val="Aucun"/>
          <w:lang w:val="pt-PT"/>
        </w:rPr>
        <w:t>a</w:t>
      </w:r>
      <w:r>
        <w:rPr>
          <w:rStyle w:val="Aucun"/>
          <w:lang w:val="pt-PT"/>
        </w:rPr>
        <w:t xml:space="preserve"> um desempenho </w:t>
      </w:r>
      <w:proofErr w:type="spellStart"/>
      <w:r>
        <w:rPr>
          <w:rStyle w:val="Aucun"/>
          <w:lang w:val="pt-PT"/>
        </w:rPr>
        <w:t>not</w:t>
      </w:r>
      <w:proofErr w:type="spellEnd"/>
      <w:r>
        <w:rPr>
          <w:rStyle w:val="Aucun"/>
        </w:rPr>
        <w:t>á</w:t>
      </w:r>
      <w:proofErr w:type="spellStart"/>
      <w:r>
        <w:rPr>
          <w:rStyle w:val="Aucun"/>
          <w:lang w:val="pt-PT"/>
        </w:rPr>
        <w:t>vel</w:t>
      </w:r>
      <w:proofErr w:type="spellEnd"/>
      <w:r>
        <w:rPr>
          <w:rStyle w:val="Aucun"/>
          <w:lang w:val="pt-PT"/>
        </w:rPr>
        <w:t xml:space="preserve">, superando o ajuste fino de todo o modelo. Apesar de enfrentar uma </w:t>
      </w:r>
      <w:proofErr w:type="spellStart"/>
      <w:r>
        <w:rPr>
          <w:rStyle w:val="Aucun"/>
          <w:lang w:val="pt-PT"/>
        </w:rPr>
        <w:t>degradaçã</w:t>
      </w:r>
      <w:proofErr w:type="spellEnd"/>
      <w:r>
        <w:rPr>
          <w:rStyle w:val="Aucun"/>
        </w:rPr>
        <w:t>o mí</w:t>
      </w:r>
      <w:r>
        <w:rPr>
          <w:rStyle w:val="Aucun"/>
          <w:lang w:val="pt-PT"/>
        </w:rPr>
        <w:t xml:space="preserve">nima dos resultados de ASR </w:t>
      </w:r>
      <w:commentRangeStart w:id="29"/>
      <w:r>
        <w:rPr>
          <w:rStyle w:val="Aucun"/>
        </w:rPr>
        <w:t xml:space="preserve"> </w:t>
      </w:r>
      <w:commentRangeEnd w:id="29"/>
      <w:r>
        <w:commentReference w:id="29"/>
      </w:r>
      <w:r>
        <w:rPr>
          <w:rStyle w:val="Aucun"/>
          <w:lang w:val="pt-PT"/>
        </w:rPr>
        <w:t xml:space="preserve">em comparação com os </w:t>
      </w:r>
      <w:proofErr w:type="spellStart"/>
      <w:r>
        <w:rPr>
          <w:rStyle w:val="Aucun"/>
          <w:i/>
          <w:iCs/>
          <w:lang w:val="pt-PT"/>
        </w:rPr>
        <w:t>Adapters</w:t>
      </w:r>
      <w:proofErr w:type="spellEnd"/>
      <w:r>
        <w:rPr>
          <w:rStyle w:val="Aucun"/>
          <w:lang w:val="pt-PT"/>
        </w:rPr>
        <w:t xml:space="preserve"> tradicionais, o nosso adaptador partilhado </w:t>
      </w:r>
      <w:r w:rsidR="0062670A">
        <w:rPr>
          <w:rStyle w:val="Aucun"/>
          <w:lang w:val="pt-PT"/>
        </w:rPr>
        <w:t xml:space="preserve">é </w:t>
      </w:r>
      <w:r>
        <w:rPr>
          <w:rStyle w:val="Aucun"/>
          <w:lang w:val="pt-PT"/>
        </w:rPr>
        <w:t>treinado com um n</w:t>
      </w:r>
      <w:proofErr w:type="spellStart"/>
      <w:r>
        <w:rPr>
          <w:rStyle w:val="Aucun"/>
        </w:rPr>
        <w:t>úmero</w:t>
      </w:r>
      <w:proofErr w:type="spellEnd"/>
      <w:r>
        <w:rPr>
          <w:rStyle w:val="Aucun"/>
        </w:rPr>
        <w:t xml:space="preserve"> substancialmente menor de </w:t>
      </w:r>
      <w:proofErr w:type="spellStart"/>
      <w:r>
        <w:rPr>
          <w:rStyle w:val="Aucun"/>
        </w:rPr>
        <w:t>parâ</w:t>
      </w:r>
      <w:proofErr w:type="spellEnd"/>
      <w:r>
        <w:rPr>
          <w:rStyle w:val="Aucun"/>
          <w:lang w:val="pt-PT"/>
        </w:rPr>
        <w:t xml:space="preserve">metros do que qualquer abordagem anterior dentro desta gama de desempenho. Assim, a metodologia </w:t>
      </w:r>
      <w:r>
        <w:rPr>
          <w:rStyle w:val="Aucun"/>
          <w:rtl/>
          <w:lang w:val="ar-SA"/>
        </w:rPr>
        <w:t>“</w:t>
      </w:r>
      <w:proofErr w:type="spellStart"/>
      <w:r w:rsidRPr="007E3B33">
        <w:rPr>
          <w:rStyle w:val="Aucun"/>
          <w:i/>
          <w:iCs/>
          <w:lang w:val="pt-BR"/>
        </w:rPr>
        <w:t>Shared-Adapt</w:t>
      </w:r>
      <w:proofErr w:type="spellEnd"/>
      <w:r>
        <w:rPr>
          <w:rStyle w:val="Aucun"/>
          <w:i/>
          <w:iCs/>
          <w:lang w:val="pt-PT"/>
        </w:rPr>
        <w:t>e</w:t>
      </w:r>
      <w:proofErr w:type="spellStart"/>
      <w:r>
        <w:rPr>
          <w:rStyle w:val="Aucun"/>
          <w:i/>
          <w:iCs/>
        </w:rPr>
        <w:t>rs</w:t>
      </w:r>
      <w:proofErr w:type="spellEnd"/>
      <w:r>
        <w:rPr>
          <w:rStyle w:val="Aucun"/>
        </w:rPr>
        <w:t xml:space="preserve">” </w:t>
      </w:r>
      <w:r>
        <w:rPr>
          <w:rStyle w:val="Aucun"/>
          <w:lang w:val="pt-PT"/>
        </w:rPr>
        <w:t xml:space="preserve">surge como uma excelente candidata para </w:t>
      </w:r>
      <w:proofErr w:type="spellStart"/>
      <w:r>
        <w:rPr>
          <w:rStyle w:val="Aucun"/>
          <w:lang w:val="pt-PT"/>
        </w:rPr>
        <w:t>alcan</w:t>
      </w:r>
      <w:proofErr w:type="spellEnd"/>
      <w:r>
        <w:rPr>
          <w:rStyle w:val="Aucun"/>
        </w:rPr>
        <w:t>ç</w:t>
      </w:r>
      <w:r>
        <w:rPr>
          <w:rStyle w:val="Aucun"/>
          <w:lang w:val="pt-PT"/>
        </w:rPr>
        <w:t xml:space="preserve">ar uma </w:t>
      </w:r>
      <w:proofErr w:type="spellStart"/>
      <w:r>
        <w:rPr>
          <w:rStyle w:val="Aucun"/>
          <w:lang w:val="pt-PT"/>
        </w:rPr>
        <w:t>transfer</w:t>
      </w:r>
      <w:proofErr w:type="spellEnd"/>
      <w:r>
        <w:rPr>
          <w:rStyle w:val="Aucun"/>
        </w:rPr>
        <w:t>ê</w:t>
      </w:r>
      <w:proofErr w:type="spellStart"/>
      <w:r>
        <w:rPr>
          <w:rStyle w:val="Aucun"/>
          <w:lang w:val="pt-PT"/>
        </w:rPr>
        <w:t>ncia</w:t>
      </w:r>
      <w:proofErr w:type="spellEnd"/>
      <w:r>
        <w:rPr>
          <w:rStyle w:val="Aucun"/>
          <w:lang w:val="pt-PT"/>
        </w:rPr>
        <w:t xml:space="preserve"> de </w:t>
      </w:r>
      <w:proofErr w:type="spellStart"/>
      <w:r>
        <w:rPr>
          <w:rStyle w:val="Aucun"/>
          <w:lang w:val="pt-PT"/>
        </w:rPr>
        <w:t>efici</w:t>
      </w:r>
      <w:proofErr w:type="spellEnd"/>
      <w:r>
        <w:rPr>
          <w:rStyle w:val="Aucun"/>
        </w:rPr>
        <w:t>ê</w:t>
      </w:r>
      <w:proofErr w:type="spellStart"/>
      <w:r>
        <w:rPr>
          <w:rStyle w:val="Aucun"/>
          <w:lang w:val="pt-PT"/>
        </w:rPr>
        <w:t>ncia</w:t>
      </w:r>
      <w:proofErr w:type="spellEnd"/>
      <w:r>
        <w:rPr>
          <w:rStyle w:val="Aucun"/>
          <w:lang w:val="pt-PT"/>
        </w:rPr>
        <w:t xml:space="preserve"> de par</w:t>
      </w:r>
      <w:r>
        <w:rPr>
          <w:rStyle w:val="Aucun"/>
        </w:rPr>
        <w:t>â</w:t>
      </w:r>
      <w:r>
        <w:rPr>
          <w:rStyle w:val="Aucun"/>
          <w:lang w:val="pt-PT"/>
        </w:rPr>
        <w:t xml:space="preserve">metros superior no contexto da </w:t>
      </w:r>
      <w:r>
        <w:rPr>
          <w:rStyle w:val="Aucun"/>
          <w:i/>
          <w:iCs/>
        </w:rPr>
        <w:t>ASR</w:t>
      </w:r>
      <w:r>
        <w:rPr>
          <w:rStyle w:val="Aucun"/>
          <w:lang w:val="pt-PT"/>
        </w:rPr>
        <w:t xml:space="preserve"> infantil, abrindo caminho para metodologias de adaptação mais </w:t>
      </w:r>
      <w:commentRangeStart w:id="30"/>
      <w:proofErr w:type="spellStart"/>
      <w:r>
        <w:rPr>
          <w:rStyle w:val="Aucun"/>
          <w:lang w:val="it-IT"/>
        </w:rPr>
        <w:t>eficazes</w:t>
      </w:r>
      <w:commentRangeEnd w:id="30"/>
      <w:proofErr w:type="spellEnd"/>
      <w:r>
        <w:commentReference w:id="30"/>
      </w:r>
      <w:r>
        <w:rPr>
          <w:rStyle w:val="Aucun"/>
        </w:rPr>
        <w:t>.</w:t>
      </w:r>
    </w:p>
    <w:p w14:paraId="55A8D09D" w14:textId="77777777" w:rsidR="00B7347A" w:rsidRDefault="00B7347A">
      <w:pPr>
        <w:pStyle w:val="Corps"/>
      </w:pPr>
    </w:p>
    <w:sectPr w:rsidR="00B7347A">
      <w:headerReference w:type="default" r:id="rId10"/>
      <w:footerReference w:type="default" r:id="rId11"/>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tarina Botelho" w:date="2024-02-11T11:33:00Z" w:initials="">
    <w:p w14:paraId="5ED69C47" w14:textId="77777777" w:rsidR="00B7347A" w:rsidRDefault="00B7347A">
      <w:pPr>
        <w:pStyle w:val="Pardfaut"/>
      </w:pPr>
    </w:p>
    <w:p w14:paraId="6A364162" w14:textId="77777777" w:rsidR="00B7347A" w:rsidRDefault="00000000">
      <w:pPr>
        <w:pStyle w:val="Pardfaut"/>
      </w:pPr>
      <w:r>
        <w:rPr>
          <w:rFonts w:eastAsia="Arial Unicode MS" w:cs="Arial Unicode MS"/>
        </w:rPr>
        <w:t>RAF?</w:t>
      </w:r>
    </w:p>
  </w:comment>
  <w:comment w:id="1" w:author="Catarina Botelho" w:date="2024-02-11T11:35:00Z" w:initials="">
    <w:p w14:paraId="3E773487" w14:textId="77777777" w:rsidR="00B7347A" w:rsidRDefault="00B7347A">
      <w:pPr>
        <w:pStyle w:val="Pardfaut"/>
      </w:pPr>
    </w:p>
    <w:p w14:paraId="7E26F668" w14:textId="77777777" w:rsidR="00B7347A" w:rsidRDefault="00000000">
      <w:pPr>
        <w:pStyle w:val="Pardfaut"/>
      </w:pPr>
      <w:r>
        <w:rPr>
          <w:rFonts w:eastAsia="Arial Unicode MS" w:cs="Arial Unicode MS"/>
        </w:rPr>
        <w:t>I have no idea if this is translates in Portuguese, and if it is, if this is the correct way to say it. If you have any doubt, you can always check with Isabel.</w:t>
      </w:r>
    </w:p>
  </w:comment>
  <w:comment w:id="2" w:author="Catarina Botelho" w:date="2024-02-11T11:37:00Z" w:initials="">
    <w:p w14:paraId="37C7EC0B" w14:textId="77777777" w:rsidR="00B7347A" w:rsidRDefault="00B7347A">
      <w:pPr>
        <w:pStyle w:val="Pardfaut"/>
      </w:pPr>
    </w:p>
    <w:p w14:paraId="0BB72A01" w14:textId="77777777" w:rsidR="00B7347A" w:rsidRDefault="00000000">
      <w:pPr>
        <w:pStyle w:val="Pardfaut"/>
      </w:pPr>
      <w:r>
        <w:rPr>
          <w:rFonts w:eastAsia="Arial Unicode MS" w:cs="Arial Unicode MS"/>
        </w:rPr>
        <w:t>Same here… I don’t know if it makes sense to translate. Perhaps if you do, you could put in brackets (transfer learning)</w:t>
      </w:r>
    </w:p>
  </w:comment>
  <w:comment w:id="3" w:author="Priska Stefanie Müller" w:date="2024-02-12T15:08:00Z" w:initials="MOU">
    <w:p w14:paraId="43CB5B30" w14:textId="77777777" w:rsidR="00891A63" w:rsidRDefault="00891A63" w:rsidP="00891A63">
      <w:r>
        <w:rPr>
          <w:rStyle w:val="Marquedecommentaire"/>
        </w:rPr>
        <w:annotationRef/>
      </w:r>
      <w:r>
        <w:rPr>
          <w:color w:val="000000"/>
          <w:sz w:val="20"/>
          <w:szCs w:val="20"/>
        </w:rPr>
        <w:t>A verificar se está certo</w:t>
      </w:r>
    </w:p>
  </w:comment>
  <w:comment w:id="4" w:author="Catarina Botelho" w:date="2024-02-11T11:40:00Z" w:initials="">
    <w:p w14:paraId="7FF00685" w14:textId="36127B8B" w:rsidR="00B7347A" w:rsidRDefault="00B7347A">
      <w:pPr>
        <w:pStyle w:val="Pardfaut"/>
      </w:pPr>
    </w:p>
    <w:p w14:paraId="36370897" w14:textId="77777777" w:rsidR="00B7347A" w:rsidRDefault="00000000">
      <w:pPr>
        <w:pStyle w:val="Pardfaut"/>
      </w:pPr>
      <w:r>
        <w:rPr>
          <w:rFonts w:eastAsia="Arial Unicode MS" w:cs="Arial Unicode MS"/>
        </w:rPr>
        <w:t>In italic?</w:t>
      </w:r>
    </w:p>
  </w:comment>
  <w:comment w:id="5" w:author="Catarina Botelho" w:date="2024-02-11T11:47:00Z" w:initials="">
    <w:p w14:paraId="78514E76" w14:textId="77777777" w:rsidR="00B7347A" w:rsidRDefault="00B7347A">
      <w:pPr>
        <w:pStyle w:val="Pardfaut"/>
      </w:pPr>
    </w:p>
    <w:p w14:paraId="623BFB41" w14:textId="77777777" w:rsidR="00B7347A" w:rsidRDefault="00000000">
      <w:pPr>
        <w:pStyle w:val="Pardfaut"/>
      </w:pPr>
      <w:r>
        <w:rPr>
          <w:rFonts w:eastAsia="Arial Unicode MS" w:cs="Arial Unicode MS"/>
        </w:rPr>
        <w:t>There is a problem here. In the beginning, you define RAF as “Reconhecimento automático de fala”, and this would be considered “male” -&gt; so you should use “o” instead of “a”.</w:t>
      </w:r>
    </w:p>
    <w:p w14:paraId="3222C627" w14:textId="77777777" w:rsidR="00B7347A" w:rsidRDefault="00B7347A">
      <w:pPr>
        <w:pStyle w:val="Pardfaut"/>
      </w:pPr>
    </w:p>
    <w:p w14:paraId="7B18A254" w14:textId="77777777" w:rsidR="00B7347A" w:rsidRDefault="00000000">
      <w:pPr>
        <w:pStyle w:val="Pardfaut"/>
      </w:pPr>
      <w:r>
        <w:rPr>
          <w:rFonts w:eastAsia="Arial Unicode MS" w:cs="Arial Unicode MS"/>
        </w:rPr>
        <w:t>But then you write “A tecnologia RAF”, which is acceptable, and so it becomes female…. But the other places in the document, RAF does not imply “A tecnologia RAF”, so it should still be male, in my opinion.</w:t>
      </w:r>
    </w:p>
    <w:p w14:paraId="7B185A63" w14:textId="77777777" w:rsidR="00B7347A" w:rsidRDefault="00B7347A">
      <w:pPr>
        <w:pStyle w:val="Pardfaut"/>
      </w:pPr>
    </w:p>
    <w:p w14:paraId="70507B21" w14:textId="77777777" w:rsidR="00B7347A" w:rsidRDefault="00000000">
      <w:pPr>
        <w:pStyle w:val="Pardfaut"/>
      </w:pPr>
      <w:r>
        <w:rPr>
          <w:rFonts w:eastAsia="Arial Unicode MS" w:cs="Arial Unicode MS"/>
        </w:rPr>
        <w:t>Actually, I would suggest always using male pronouns/determinants. When you say “ A tecnologia RAF” only, you use female. It may be even better to write “A tecnologia de RAF”</w:t>
      </w:r>
    </w:p>
  </w:comment>
  <w:comment w:id="6" w:author="Catarina Botelho" w:date="2024-02-11T11:50:00Z" w:initials="">
    <w:p w14:paraId="5A9081DF" w14:textId="77777777" w:rsidR="00B7347A" w:rsidRDefault="00B7347A">
      <w:pPr>
        <w:pStyle w:val="Pardfaut"/>
      </w:pPr>
    </w:p>
    <w:p w14:paraId="74D31C9A" w14:textId="77777777" w:rsidR="00B7347A" w:rsidRDefault="00000000">
      <w:pPr>
        <w:pStyle w:val="Pardfaut"/>
      </w:pPr>
      <w:r>
        <w:rPr>
          <w:rFonts w:eastAsia="Arial Unicode MS" w:cs="Arial Unicode MS"/>
        </w:rPr>
        <w:t>Here and the in “processo de afinação”, I would write the English terms in brackets and italic afterwards. Even for a Portuguese speaker in the field, the English terms are more clear than these translations ahahahah</w:t>
      </w:r>
    </w:p>
  </w:comment>
  <w:comment w:id="7" w:author="Catarina Botelho" w:date="2024-02-11T11:57:00Z" w:initials="">
    <w:p w14:paraId="61FD42EB" w14:textId="77777777" w:rsidR="00B7347A" w:rsidRDefault="00B7347A">
      <w:pPr>
        <w:pStyle w:val="Pardfaut"/>
      </w:pPr>
    </w:p>
    <w:p w14:paraId="4BFD1EB1" w14:textId="77777777" w:rsidR="00B7347A" w:rsidRDefault="00000000">
      <w:pPr>
        <w:pStyle w:val="Pardfaut"/>
      </w:pPr>
      <w:r>
        <w:rPr>
          <w:rFonts w:eastAsia="Arial Unicode MS" w:cs="Arial Unicode MS"/>
        </w:rPr>
        <w:t>Maybe: os nossos resultados evidenciaram a eficácia…“Lançou luz” is a translation too literal from English</w:t>
      </w:r>
    </w:p>
  </w:comment>
  <w:comment w:id="8" w:author="Catarina Botelho" w:date="2024-02-11T12:00:00Z" w:initials="">
    <w:p w14:paraId="488F46AA" w14:textId="77777777" w:rsidR="00B7347A" w:rsidRDefault="00B7347A">
      <w:pPr>
        <w:pStyle w:val="Pardfaut"/>
      </w:pPr>
    </w:p>
    <w:p w14:paraId="3B96C3D8" w14:textId="77777777" w:rsidR="00B7347A" w:rsidRDefault="00000000">
      <w:pPr>
        <w:pStyle w:val="Pardfaut"/>
      </w:pPr>
      <w:r>
        <w:rPr>
          <w:rFonts w:eastAsia="Arial Unicode MS" w:cs="Arial Unicode MS"/>
        </w:rPr>
        <w:t>Again, suggest saying the English term in brackets</w:t>
      </w:r>
    </w:p>
  </w:comment>
  <w:comment w:id="9" w:author="Catarina Botelho" w:date="2024-02-11T12:00:00Z" w:initials="">
    <w:p w14:paraId="21E41860" w14:textId="77777777" w:rsidR="00B7347A" w:rsidRDefault="00B7347A">
      <w:pPr>
        <w:pStyle w:val="Pardfaut"/>
      </w:pPr>
    </w:p>
    <w:p w14:paraId="4687EBB9" w14:textId="77777777" w:rsidR="00B7347A" w:rsidRDefault="00000000">
      <w:pPr>
        <w:pStyle w:val="Pardfaut"/>
      </w:pPr>
      <w:r>
        <w:rPr>
          <w:rFonts w:eastAsia="Arial Unicode MS" w:cs="Arial Unicode MS"/>
        </w:rPr>
        <w:t>Again, suggest saying the English term in brackets. Also, maybe loose the capital letter?</w:t>
      </w:r>
    </w:p>
  </w:comment>
  <w:comment w:id="10" w:author="Catarina Botelho" w:date="2024-02-11T12:02:00Z" w:initials="">
    <w:p w14:paraId="676AF1AB" w14:textId="77777777" w:rsidR="00B7347A" w:rsidRDefault="00B7347A">
      <w:pPr>
        <w:pStyle w:val="Pardfaut"/>
      </w:pPr>
    </w:p>
    <w:p w14:paraId="0CC628AE" w14:textId="77777777" w:rsidR="00B7347A" w:rsidRDefault="00000000">
      <w:pPr>
        <w:pStyle w:val="Pardfaut"/>
      </w:pPr>
      <w:r>
        <w:rPr>
          <w:rFonts w:eastAsia="Arial Unicode MS" w:cs="Arial Unicode MS"/>
        </w:rPr>
        <w:t>Again, suggest saying the English term in brackets</w:t>
      </w:r>
    </w:p>
  </w:comment>
  <w:comment w:id="12" w:author="Catarina Botelho" w:date="2024-02-11T12:14:00Z" w:initials="">
    <w:p w14:paraId="291362D8" w14:textId="77777777" w:rsidR="00B7347A" w:rsidRDefault="00B7347A">
      <w:pPr>
        <w:pStyle w:val="Pardfaut"/>
      </w:pPr>
    </w:p>
    <w:p w14:paraId="67C3C4D2" w14:textId="77777777" w:rsidR="00B7347A" w:rsidRDefault="00000000">
      <w:pPr>
        <w:pStyle w:val="Pardfaut"/>
      </w:pPr>
      <w:r>
        <w:rPr>
          <w:rFonts w:eastAsia="Arial Unicode MS" w:cs="Arial Unicode MS"/>
        </w:rPr>
        <w:t>For coherence, use the Portuguese translation, and English in brackets afterwards</w:t>
      </w:r>
    </w:p>
  </w:comment>
  <w:comment w:id="13" w:author="Catarina Botelho" w:date="2024-02-11T12:17:00Z" w:initials="">
    <w:p w14:paraId="5C6289A6" w14:textId="77777777" w:rsidR="00B7347A" w:rsidRDefault="00B7347A">
      <w:pPr>
        <w:pStyle w:val="Pardfaut"/>
      </w:pPr>
    </w:p>
    <w:p w14:paraId="4B478B95" w14:textId="77777777" w:rsidR="00B7347A" w:rsidRDefault="00000000">
      <w:pPr>
        <w:pStyle w:val="Pardfaut"/>
      </w:pPr>
      <w:r>
        <w:rPr>
          <w:rFonts w:eastAsia="Arial Unicode MS" w:cs="Arial Unicode MS"/>
        </w:rPr>
        <w:t>For coherence, it should also be translated in portugues. Not sure now… if not, at least make it italic</w:t>
      </w:r>
    </w:p>
  </w:comment>
  <w:comment w:id="14" w:author="Catarina Botelho" w:date="2024-02-11T12:19:00Z" w:initials="">
    <w:p w14:paraId="12C2AAA6" w14:textId="77777777" w:rsidR="00B7347A" w:rsidRDefault="00B7347A">
      <w:pPr>
        <w:pStyle w:val="Pardfaut"/>
      </w:pPr>
    </w:p>
    <w:p w14:paraId="51195BC6" w14:textId="77777777" w:rsidR="00B7347A" w:rsidRDefault="00000000">
      <w:pPr>
        <w:pStyle w:val="Pardfaut"/>
      </w:pPr>
      <w:r>
        <w:rPr>
          <w:rFonts w:eastAsia="Arial Unicode MS" w:cs="Arial Unicode MS"/>
        </w:rPr>
        <w:t>“K-médias” (k-means)I”</w:t>
      </w:r>
    </w:p>
  </w:comment>
  <w:comment w:id="16" w:author="Priska Stefanie Müller" w:date="2024-02-12T15:38:00Z" w:initials="MOU">
    <w:p w14:paraId="73AB8116" w14:textId="77777777" w:rsidR="00FA3C5C" w:rsidRDefault="00FA3C5C" w:rsidP="00FA3C5C">
      <w:r>
        <w:rPr>
          <w:rStyle w:val="Marquedecommentaire"/>
        </w:rPr>
        <w:annotationRef/>
      </w:r>
      <w:r>
        <w:rPr>
          <w:color w:val="000000"/>
          <w:sz w:val="20"/>
          <w:szCs w:val="20"/>
        </w:rPr>
        <w:t>La ce que t’es entrain de dire c’est que “speech with comparable acousticien characteristics would be better if …” Regarde bien, je pense quail manque un mots clef</w:t>
      </w:r>
    </w:p>
  </w:comment>
  <w:comment w:id="17" w:author="Priska Stefanie Müller" w:date="2024-02-12T15:39:00Z" w:initials="MOU">
    <w:p w14:paraId="09077325" w14:textId="77777777" w:rsidR="00FA3C5C" w:rsidRDefault="00FA3C5C" w:rsidP="00FA3C5C">
      <w:r>
        <w:rPr>
          <w:rStyle w:val="Marquedecommentaire"/>
        </w:rPr>
        <w:annotationRef/>
      </w:r>
      <w:r>
        <w:rPr>
          <w:color w:val="000000"/>
          <w:sz w:val="20"/>
          <w:szCs w:val="20"/>
        </w:rPr>
        <w:t>Peut-être “la méthode utilisant speech with comparable …” je sais pas</w:t>
      </w:r>
    </w:p>
  </w:comment>
  <w:comment w:id="15" w:author="Catarina Botelho" w:date="2024-02-11T12:20:00Z" w:initials="">
    <w:p w14:paraId="54E2A0FB" w14:textId="0EA550DA" w:rsidR="00B7347A" w:rsidRDefault="00B7347A">
      <w:pPr>
        <w:pStyle w:val="Pardfaut"/>
      </w:pPr>
    </w:p>
    <w:p w14:paraId="1546A629" w14:textId="77777777" w:rsidR="00B7347A" w:rsidRDefault="00000000">
      <w:pPr>
        <w:pStyle w:val="Pardfaut"/>
      </w:pPr>
      <w:r>
        <w:rPr>
          <w:rFonts w:eastAsia="Arial Unicode MS" w:cs="Arial Unicode MS"/>
        </w:rPr>
        <w:t>In didn’t really understand what this means</w:t>
      </w:r>
    </w:p>
  </w:comment>
  <w:comment w:id="21" w:author="Catarina Botelho" w:date="2024-02-11T12:27:00Z" w:initials="">
    <w:p w14:paraId="526138BA" w14:textId="77777777" w:rsidR="00B7347A" w:rsidRDefault="00B7347A">
      <w:pPr>
        <w:pStyle w:val="Pardfaut"/>
      </w:pPr>
    </w:p>
    <w:p w14:paraId="76CA1C7F" w14:textId="77777777" w:rsidR="00B7347A" w:rsidRDefault="00000000">
      <w:pPr>
        <w:pStyle w:val="Pardfaut"/>
      </w:pPr>
      <w:r>
        <w:rPr>
          <w:rFonts w:eastAsia="Arial Unicode MS" w:cs="Arial Unicode MS"/>
        </w:rPr>
        <w:t>This is also quite confusing. I can help if you give me the English sentence</w:t>
      </w:r>
    </w:p>
  </w:comment>
  <w:comment w:id="22" w:author="Catarina Botelho" w:date="2024-02-11T12:30:00Z" w:initials="">
    <w:p w14:paraId="42B427AD" w14:textId="77777777" w:rsidR="00B7347A" w:rsidRDefault="00B7347A">
      <w:pPr>
        <w:pStyle w:val="Pardfaut"/>
      </w:pPr>
    </w:p>
    <w:p w14:paraId="1462F523" w14:textId="77777777" w:rsidR="00B7347A" w:rsidRDefault="00000000">
      <w:pPr>
        <w:pStyle w:val="Pardfaut"/>
      </w:pPr>
      <w:r>
        <w:rPr>
          <w:rFonts w:eastAsia="Arial Unicode MS" w:cs="Arial Unicode MS"/>
        </w:rPr>
        <w:t>Maybe:que, como estratégia para aumentar os dados disponíveis (data augmentation), utiliza a tecnologia de síntese de fala partir de texto (text-to-speech (TTS)).</w:t>
      </w:r>
    </w:p>
  </w:comment>
  <w:comment w:id="23" w:author="Catarina Botelho" w:date="2024-02-11T12:36:00Z" w:initials="">
    <w:p w14:paraId="3362F8A9" w14:textId="77777777" w:rsidR="00B7347A" w:rsidRDefault="00B7347A">
      <w:pPr>
        <w:pStyle w:val="Pardfaut"/>
      </w:pPr>
    </w:p>
    <w:p w14:paraId="76EA4707" w14:textId="77777777" w:rsidR="00B7347A" w:rsidRDefault="00000000">
      <w:pPr>
        <w:pStyle w:val="Pardfaut"/>
      </w:pPr>
      <w:r>
        <w:rPr>
          <w:rFonts w:eastAsia="Arial Unicode MS" w:cs="Arial Unicode MS"/>
        </w:rPr>
        <w:t>vectores-x (x-vectors) e vectores-i (i-vectors)</w:t>
      </w:r>
    </w:p>
  </w:comment>
  <w:comment w:id="24" w:author="Catarina Botelho" w:date="2024-02-11T12:37:00Z" w:initials="">
    <w:p w14:paraId="14B3DD5E" w14:textId="77777777" w:rsidR="00B7347A" w:rsidRDefault="00B7347A">
      <w:pPr>
        <w:pStyle w:val="Pardfaut"/>
      </w:pPr>
    </w:p>
    <w:p w14:paraId="5340225C" w14:textId="77777777" w:rsidR="00B7347A" w:rsidRDefault="00000000">
      <w:pPr>
        <w:pStyle w:val="Pardfaut"/>
      </w:pPr>
      <w:r>
        <w:rPr>
          <w:rFonts w:eastAsia="Arial Unicode MS" w:cs="Arial Unicode MS"/>
        </w:rPr>
        <w:t>I didn’t understand much of this paragraph either</w:t>
      </w:r>
    </w:p>
  </w:comment>
  <w:comment w:id="27" w:author="Catarina Botelho" w:date="2024-02-11T12:42:00Z" w:initials="">
    <w:p w14:paraId="5E72FAA3" w14:textId="77777777" w:rsidR="00B7347A" w:rsidRDefault="00B7347A">
      <w:pPr>
        <w:pStyle w:val="Pardfaut"/>
      </w:pPr>
    </w:p>
    <w:p w14:paraId="7C062989" w14:textId="77777777" w:rsidR="00B7347A" w:rsidRDefault="00000000">
      <w:pPr>
        <w:pStyle w:val="Pardfaut"/>
      </w:pPr>
      <w:r>
        <w:rPr>
          <w:rFonts w:eastAsia="Arial Unicode MS" w:cs="Arial Unicode MS"/>
        </w:rPr>
        <w:t>Maybe:</w:t>
      </w:r>
    </w:p>
    <w:p w14:paraId="1374634F" w14:textId="77777777" w:rsidR="00B7347A" w:rsidRDefault="00B7347A">
      <w:pPr>
        <w:pStyle w:val="Pardfaut"/>
      </w:pPr>
    </w:p>
    <w:p w14:paraId="73128ECF" w14:textId="77777777" w:rsidR="00B7347A" w:rsidRDefault="00000000">
      <w:pPr>
        <w:pStyle w:val="Pardfaut"/>
      </w:pPr>
      <w:r>
        <w:rPr>
          <w:rFonts w:eastAsia="Arial Unicode MS" w:cs="Arial Unicode MS"/>
        </w:rPr>
        <w:t>Concluímos que os adaptadores tradicionais são o método mais eficaz e eficiente em termos de parâmetros para melhorar o desempenho do RAF em crianças.</w:t>
      </w:r>
    </w:p>
    <w:p w14:paraId="29FD957C" w14:textId="77777777" w:rsidR="00B7347A" w:rsidRDefault="00B7347A">
      <w:pPr>
        <w:pStyle w:val="Pardfaut"/>
      </w:pPr>
    </w:p>
    <w:p w14:paraId="005C7A50" w14:textId="77777777" w:rsidR="00B7347A" w:rsidRDefault="00000000">
      <w:pPr>
        <w:pStyle w:val="Pardfaut"/>
      </w:pPr>
      <w:r>
        <w:rPr>
          <w:rFonts w:eastAsia="Arial Unicode MS" w:cs="Arial Unicode MS"/>
        </w:rPr>
        <w:t>— really? The tradicional adapters were better then.n the double way adapter tuning?</w:t>
      </w:r>
    </w:p>
  </w:comment>
  <w:comment w:id="28" w:author="Catarina Botelho" w:date="2024-02-11T12:43:00Z" w:initials="">
    <w:p w14:paraId="76CCEE61" w14:textId="77777777" w:rsidR="00B7347A" w:rsidRDefault="00B7347A">
      <w:pPr>
        <w:pStyle w:val="Pardfaut"/>
      </w:pPr>
    </w:p>
    <w:p w14:paraId="2EE1FC99" w14:textId="77777777" w:rsidR="00B7347A" w:rsidRDefault="00000000">
      <w:pPr>
        <w:pStyle w:val="Pardfaut"/>
      </w:pPr>
      <w:r>
        <w:rPr>
          <w:rFonts w:eastAsia="Arial Unicode MS" w:cs="Arial Unicode MS"/>
        </w:rPr>
        <w:t>Did you do a statistical test to write “significantly”? If not, then:</w:t>
      </w:r>
    </w:p>
    <w:p w14:paraId="2EA436F3" w14:textId="77777777" w:rsidR="00B7347A" w:rsidRDefault="00B7347A">
      <w:pPr>
        <w:pStyle w:val="Pardfaut"/>
      </w:pPr>
    </w:p>
    <w:p w14:paraId="6CDCD90C" w14:textId="77777777" w:rsidR="00B7347A" w:rsidRDefault="00000000">
      <w:pPr>
        <w:pStyle w:val="Pardfaut"/>
      </w:pPr>
      <w:r>
        <w:rPr>
          <w:rFonts w:eastAsia="Arial Unicode MS" w:cs="Arial Unicode MS"/>
        </w:rPr>
        <w:t>Muitas  vezes resultavam em resultados piores.</w:t>
      </w:r>
    </w:p>
  </w:comment>
  <w:comment w:id="29" w:author="Catarina Botelho" w:date="2024-02-11T12:44:00Z" w:initials="">
    <w:p w14:paraId="6F7F9A37" w14:textId="77777777" w:rsidR="00B7347A" w:rsidRDefault="00B7347A">
      <w:pPr>
        <w:pStyle w:val="Pardfaut"/>
      </w:pPr>
    </w:p>
    <w:p w14:paraId="0D4C2FBD" w14:textId="77777777" w:rsidR="00B7347A" w:rsidRDefault="00000000">
      <w:pPr>
        <w:pStyle w:val="Pardfaut"/>
      </w:pPr>
      <w:r>
        <w:rPr>
          <w:rFonts w:eastAsia="Arial Unicode MS" w:cs="Arial Unicode MS"/>
        </w:rPr>
        <w:t>Dos resultados de RAF</w:t>
      </w:r>
    </w:p>
  </w:comment>
  <w:comment w:id="30" w:author="Catarina Botelho" w:date="2024-02-11T12:48:00Z" w:initials="">
    <w:p w14:paraId="3ED00D99" w14:textId="77777777" w:rsidR="00B7347A" w:rsidRDefault="00B7347A">
      <w:pPr>
        <w:pStyle w:val="Pardfaut"/>
      </w:pPr>
    </w:p>
    <w:p w14:paraId="4EA6794D" w14:textId="77777777" w:rsidR="00B7347A" w:rsidRDefault="00000000">
      <w:pPr>
        <w:pStyle w:val="Pardfaut"/>
      </w:pPr>
      <w:r>
        <w:rPr>
          <w:rFonts w:eastAsia="Arial Unicode MS" w:cs="Arial Unicode MS"/>
        </w:rPr>
        <w:t>Shouldn’t you have a last paragraph making summary of all of this? Like, what is the ultimate conclusion? What is the best model overall, if you were to continue from here? Something like - In summary, this thesis discusses the challenges of performing RAF infantil, and well as compared different methodologies available in the literature, and introduces new approaches. Although we identify a trade-off between parameter efficiency, and performance, we the observe that the methodology “Shared-adaptors” is very promising.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364162" w15:done="0"/>
  <w15:commentEx w15:paraId="7E26F668" w15:done="0"/>
  <w15:commentEx w15:paraId="0BB72A01" w15:done="0"/>
  <w15:commentEx w15:paraId="43CB5B30" w15:done="0"/>
  <w15:commentEx w15:paraId="36370897" w15:done="0"/>
  <w15:commentEx w15:paraId="70507B21" w15:done="0"/>
  <w15:commentEx w15:paraId="74D31C9A" w15:done="0"/>
  <w15:commentEx w15:paraId="4BFD1EB1" w15:done="0"/>
  <w15:commentEx w15:paraId="3B96C3D8" w15:done="0"/>
  <w15:commentEx w15:paraId="4687EBB9" w15:done="0"/>
  <w15:commentEx w15:paraId="0CC628AE" w15:done="0"/>
  <w15:commentEx w15:paraId="67C3C4D2" w15:done="0"/>
  <w15:commentEx w15:paraId="4B478B95" w15:done="0"/>
  <w15:commentEx w15:paraId="51195BC6" w15:done="0"/>
  <w15:commentEx w15:paraId="73AB8116" w15:done="0"/>
  <w15:commentEx w15:paraId="09077325" w15:paraIdParent="73AB8116" w15:done="0"/>
  <w15:commentEx w15:paraId="1546A629" w15:done="0"/>
  <w15:commentEx w15:paraId="76CA1C7F" w15:done="0"/>
  <w15:commentEx w15:paraId="1462F523" w15:done="0"/>
  <w15:commentEx w15:paraId="76EA4707" w15:done="0"/>
  <w15:commentEx w15:paraId="5340225C" w15:done="0"/>
  <w15:commentEx w15:paraId="005C7A50" w15:done="0"/>
  <w15:commentEx w15:paraId="6CDCD90C" w15:done="0"/>
  <w15:commentEx w15:paraId="0D4C2FBD" w15:done="0"/>
  <w15:commentEx w15:paraId="4EA679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FCCCD05" w16cex:dateUtc="2024-02-12T15:08:00Z"/>
  <w16cex:commentExtensible w16cex:durableId="39C1A6B0" w16cex:dateUtc="2024-02-12T15:38:00Z"/>
  <w16cex:commentExtensible w16cex:durableId="75D2BF3C" w16cex:dateUtc="2024-02-12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364162" w16cid:durableId="600C0FA9"/>
  <w16cid:commentId w16cid:paraId="7E26F668" w16cid:durableId="34638025"/>
  <w16cid:commentId w16cid:paraId="0BB72A01" w16cid:durableId="276A0C48"/>
  <w16cid:commentId w16cid:paraId="43CB5B30" w16cid:durableId="4FCCCD05"/>
  <w16cid:commentId w16cid:paraId="36370897" w16cid:durableId="344C2A6B"/>
  <w16cid:commentId w16cid:paraId="70507B21" w16cid:durableId="0173900A"/>
  <w16cid:commentId w16cid:paraId="74D31C9A" w16cid:durableId="1B9AEF56"/>
  <w16cid:commentId w16cid:paraId="4BFD1EB1" w16cid:durableId="29C98262"/>
  <w16cid:commentId w16cid:paraId="3B96C3D8" w16cid:durableId="13C5D51E"/>
  <w16cid:commentId w16cid:paraId="4687EBB9" w16cid:durableId="65715FDE"/>
  <w16cid:commentId w16cid:paraId="0CC628AE" w16cid:durableId="06325021"/>
  <w16cid:commentId w16cid:paraId="67C3C4D2" w16cid:durableId="159C4F7B"/>
  <w16cid:commentId w16cid:paraId="4B478B95" w16cid:durableId="1DD9FD08"/>
  <w16cid:commentId w16cid:paraId="51195BC6" w16cid:durableId="1470464F"/>
  <w16cid:commentId w16cid:paraId="73AB8116" w16cid:durableId="39C1A6B0"/>
  <w16cid:commentId w16cid:paraId="09077325" w16cid:durableId="75D2BF3C"/>
  <w16cid:commentId w16cid:paraId="1546A629" w16cid:durableId="3207693E"/>
  <w16cid:commentId w16cid:paraId="76CA1C7F" w16cid:durableId="514BBC6E"/>
  <w16cid:commentId w16cid:paraId="1462F523" w16cid:durableId="5E98A67E"/>
  <w16cid:commentId w16cid:paraId="76EA4707" w16cid:durableId="3F72EE27"/>
  <w16cid:commentId w16cid:paraId="5340225C" w16cid:durableId="08C0EE5F"/>
  <w16cid:commentId w16cid:paraId="005C7A50" w16cid:durableId="7C3D9AA2"/>
  <w16cid:commentId w16cid:paraId="6CDCD90C" w16cid:durableId="3883BB2B"/>
  <w16cid:commentId w16cid:paraId="0D4C2FBD" w16cid:durableId="2B9A7BF6"/>
  <w16cid:commentId w16cid:paraId="4EA6794D" w16cid:durableId="351C4E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464B8" w14:textId="77777777" w:rsidR="0021368A" w:rsidRDefault="0021368A">
      <w:r>
        <w:separator/>
      </w:r>
    </w:p>
  </w:endnote>
  <w:endnote w:type="continuationSeparator" w:id="0">
    <w:p w14:paraId="0E1D965F" w14:textId="77777777" w:rsidR="0021368A" w:rsidRDefault="00213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47FB6" w14:textId="77777777" w:rsidR="00B7347A" w:rsidRDefault="00B7347A">
    <w:pPr>
      <w:pStyle w:val="En-t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962B2" w14:textId="77777777" w:rsidR="0021368A" w:rsidRDefault="0021368A">
      <w:r>
        <w:separator/>
      </w:r>
    </w:p>
  </w:footnote>
  <w:footnote w:type="continuationSeparator" w:id="0">
    <w:p w14:paraId="484D45F6" w14:textId="77777777" w:rsidR="0021368A" w:rsidRDefault="00213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6738E" w14:textId="77777777" w:rsidR="00B7347A" w:rsidRDefault="00B7347A">
    <w:pPr>
      <w:pStyle w:val="En-tte"/>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iska Stefanie Müller">
    <w15:presenceInfo w15:providerId="AD" w15:userId="S::psbmr@iscte-iul.pt::f76a5845-eda0-4a16-a29d-93f50801b3be"/>
  </w15:person>
  <w15:person w15:author="Thomas Rolland">
    <w15:presenceInfo w15:providerId="AD" w15:userId="S::ist194282@tecnico.ulisboa.pt::3d289baf-5f63-4123-b43c-87be1d863d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47A"/>
    <w:rsid w:val="00031F3E"/>
    <w:rsid w:val="00033966"/>
    <w:rsid w:val="0021368A"/>
    <w:rsid w:val="00290403"/>
    <w:rsid w:val="00355C6A"/>
    <w:rsid w:val="0036083A"/>
    <w:rsid w:val="0051692A"/>
    <w:rsid w:val="0062670A"/>
    <w:rsid w:val="007E3B33"/>
    <w:rsid w:val="007F5F19"/>
    <w:rsid w:val="00891A63"/>
    <w:rsid w:val="00906A1D"/>
    <w:rsid w:val="009B5F9C"/>
    <w:rsid w:val="00B52E44"/>
    <w:rsid w:val="00B539D0"/>
    <w:rsid w:val="00B7347A"/>
    <w:rsid w:val="00BF6BAA"/>
    <w:rsid w:val="00F46D6D"/>
    <w:rsid w:val="00FA3C5C"/>
    <w:rsid w:val="00FC47AD"/>
    <w:rsid w:val="00FE1DA9"/>
  </w:rsids>
  <m:mathPr>
    <m:mathFont m:val="Cambria Math"/>
    <m:brkBin m:val="before"/>
    <m:brkBinSub m:val="--"/>
    <m:smallFrac m:val="0"/>
    <m:dispDef/>
    <m:lMargin m:val="0"/>
    <m:rMargin m:val="0"/>
    <m:defJc m:val="centerGroup"/>
    <m:wrapIndent m:val="1440"/>
    <m:intLim m:val="subSup"/>
    <m:naryLim m:val="undOvr"/>
  </m:mathPr>
  <w:themeFontLang w:val="fr-PT"/>
  <w:clrSchemeMapping w:bg1="light1" w:t1="dark1" w:bg2="light2" w:t2="dark2" w:accent1="accent1" w:accent2="accent2" w:accent3="accent3" w:accent4="accent4" w:accent5="accent5" w:accent6="accent6" w:hyperlink="hyperlink" w:followedHyperlink="followedHyperlink"/>
  <w:decimalSymbol w:val=","/>
  <w:listSeparator w:val=";"/>
  <w14:docId w14:val="64EB6AD1"/>
  <w15:docId w15:val="{1A9CBFB4-C247-1C4D-AF73-EB8E1616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PT"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orps">
    <w:name w:val="Corps"/>
    <w:pPr>
      <w:spacing w:after="160" w:line="278" w:lineRule="auto"/>
    </w:pPr>
    <w:rPr>
      <w:rFonts w:ascii="Aptos" w:eastAsia="Aptos" w:hAnsi="Aptos" w:cs="Aptos"/>
      <w:color w:val="000000"/>
      <w:kern w:val="2"/>
      <w:sz w:val="24"/>
      <w:szCs w:val="24"/>
      <w:u w:color="000000"/>
      <w:lang w:val="es-ES_tradnl"/>
      <w14:textOutline w14:w="0" w14:cap="flat" w14:cmpd="sng" w14:algn="ctr">
        <w14:noFill/>
        <w14:prstDash w14:val="solid"/>
        <w14:bevel/>
      </w14:textOutline>
    </w:rPr>
  </w:style>
  <w:style w:type="character" w:customStyle="1" w:styleId="Aucun">
    <w:name w:val="Aucun"/>
    <w:rPr>
      <w:lang w:val="es-ES_tradnl"/>
    </w:rPr>
  </w:style>
  <w:style w:type="paragraph" w:customStyle="1" w:styleId="Pardfaut">
    <w:name w:val="Par défau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lang w:val="en-US" w:eastAsia="en-US"/>
    </w:rPr>
  </w:style>
  <w:style w:type="character" w:styleId="Marquedecommentaire">
    <w:name w:val="annotation reference"/>
    <w:basedOn w:val="Policepardfaut"/>
    <w:uiPriority w:val="99"/>
    <w:semiHidden/>
    <w:unhideWhenUsed/>
    <w:rPr>
      <w:sz w:val="16"/>
      <w:szCs w:val="16"/>
    </w:rPr>
  </w:style>
  <w:style w:type="paragraph" w:styleId="Rvision">
    <w:name w:val="Revision"/>
    <w:hidden/>
    <w:uiPriority w:val="99"/>
    <w:semiHidden/>
    <w:rsid w:val="0029040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Objetducommentaire">
    <w:name w:val="annotation subject"/>
    <w:basedOn w:val="Commentaire"/>
    <w:next w:val="Commentaire"/>
    <w:link w:val="ObjetducommentaireCar"/>
    <w:uiPriority w:val="99"/>
    <w:semiHidden/>
    <w:unhideWhenUsed/>
    <w:rsid w:val="00891A63"/>
    <w:rPr>
      <w:b/>
      <w:bCs/>
    </w:rPr>
  </w:style>
  <w:style w:type="character" w:customStyle="1" w:styleId="ObjetducommentaireCar">
    <w:name w:val="Objet du commentaire Car"/>
    <w:basedOn w:val="CommentaireCar"/>
    <w:link w:val="Objetducommentaire"/>
    <w:uiPriority w:val="99"/>
    <w:semiHidden/>
    <w:rsid w:val="00891A63"/>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1655</Words>
  <Characters>9107</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Rolland</cp:lastModifiedBy>
  <cp:revision>2</cp:revision>
  <dcterms:created xsi:type="dcterms:W3CDTF">2024-02-12T16:40:00Z</dcterms:created>
  <dcterms:modified xsi:type="dcterms:W3CDTF">2024-02-12T16:40:00Z</dcterms:modified>
</cp:coreProperties>
</file>